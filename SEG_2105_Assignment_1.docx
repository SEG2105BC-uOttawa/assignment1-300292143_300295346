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DA86" w14:textId="5405A00F" w:rsidR="00C62095" w:rsidRPr="00C62095" w:rsidRDefault="00C62095" w:rsidP="00C62095">
      <w:pPr>
        <w:jc w:val="center"/>
        <w:rPr>
          <w:ins w:id="0" w:author="eshalkamran6@outlook.com" w:date="2023-10-02T15:59:00Z"/>
          <w:b/>
          <w:bCs/>
          <w:u w:val="single"/>
          <w:rPrChange w:id="1" w:author="eshalkamran6@outlook.com" w:date="2023-10-02T15:59:00Z">
            <w:rPr>
              <w:ins w:id="2" w:author="eshalkamran6@outlook.com" w:date="2023-10-02T15:59:00Z"/>
              <w:b/>
              <w:bCs/>
            </w:rPr>
          </w:rPrChange>
        </w:rPr>
        <w:pPrChange w:id="3" w:author="eshalkamran6@outlook.com" w:date="2023-10-02T15:59:00Z">
          <w:pPr/>
        </w:pPrChange>
      </w:pPr>
      <w:ins w:id="4" w:author="eshalkamran6@outlook.com" w:date="2023-10-02T15:59:00Z">
        <w:r w:rsidRPr="00C62095">
          <w:rPr>
            <w:b/>
            <w:bCs/>
            <w:u w:val="single"/>
            <w:rPrChange w:id="5" w:author="eshalkamran6@outlook.com" w:date="2023-10-02T15:59:00Z">
              <w:rPr>
                <w:b/>
                <w:bCs/>
              </w:rPr>
            </w:rPrChange>
          </w:rPr>
          <w:t>SEG 2105 Assignment 1</w:t>
        </w:r>
      </w:ins>
    </w:p>
    <w:p w14:paraId="20E62AA7" w14:textId="2A56FACD" w:rsidR="00BD3FF2" w:rsidRDefault="00BD3FF2">
      <w:pPr>
        <w:rPr>
          <w:ins w:id="6" w:author="eshalkamran6@outlook.com" w:date="2023-10-02T17:38:00Z"/>
        </w:rPr>
      </w:pPr>
    </w:p>
    <w:p w14:paraId="52AE3829" w14:textId="78E22C3E" w:rsidR="001301B9" w:rsidRPr="001301B9" w:rsidRDefault="001301B9" w:rsidP="001301B9">
      <w:pPr>
        <w:rPr>
          <w:ins w:id="7" w:author="eshalkamran6@outlook.com" w:date="2023-10-02T17:38:00Z"/>
          <w:b/>
          <w:bCs/>
        </w:rPr>
      </w:pPr>
      <w:ins w:id="8" w:author="eshalkamran6@outlook.com" w:date="2023-10-02T17:38:00Z">
        <w:r w:rsidRPr="001301B9">
          <w:rPr>
            <w:b/>
            <w:bCs/>
            <w:rPrChange w:id="9" w:author="eshalkamran6@outlook.com" w:date="2023-10-02T17:38:00Z">
              <w:rPr/>
            </w:rPrChange>
          </w:rPr>
          <w:t>General Information</w:t>
        </w:r>
        <w:r w:rsidRPr="001301B9">
          <w:rPr>
            <w:b/>
            <w:bCs/>
          </w:rPr>
          <w:t xml:space="preserve"> about file folder structure on GitHub:</w:t>
        </w:r>
      </w:ins>
    </w:p>
    <w:p w14:paraId="1524FF3A" w14:textId="77777777" w:rsidR="001301B9" w:rsidRPr="001301B9" w:rsidRDefault="001301B9" w:rsidP="001301B9">
      <w:pPr>
        <w:rPr>
          <w:ins w:id="10" w:author="eshalkamran6@outlook.com" w:date="2023-10-02T17:25:00Z"/>
          <w:b/>
          <w:bCs/>
          <w:rPrChange w:id="11" w:author="eshalkamran6@outlook.com" w:date="2023-10-02T17:38:00Z">
            <w:rPr>
              <w:ins w:id="12" w:author="eshalkamran6@outlook.com" w:date="2023-10-02T17:25:00Z"/>
            </w:rPr>
          </w:rPrChange>
        </w:rPr>
      </w:pPr>
    </w:p>
    <w:p w14:paraId="750A61C2" w14:textId="00570C90" w:rsidR="001301B9" w:rsidRPr="001301B9" w:rsidRDefault="001301B9" w:rsidP="00BD3FF2">
      <w:pPr>
        <w:pStyle w:val="ListParagraph"/>
        <w:numPr>
          <w:ilvl w:val="0"/>
          <w:numId w:val="6"/>
        </w:numPr>
        <w:rPr>
          <w:ins w:id="13" w:author="eshalkamran6@outlook.com" w:date="2023-10-02T17:31:00Z"/>
          <w:b/>
          <w:bCs/>
          <w:i/>
          <w:iCs/>
          <w:rPrChange w:id="14" w:author="eshalkamran6@outlook.com" w:date="2023-10-02T17:32:00Z">
            <w:rPr>
              <w:ins w:id="15" w:author="eshalkamran6@outlook.com" w:date="2023-10-02T17:31:00Z"/>
            </w:rPr>
          </w:rPrChange>
        </w:rPr>
      </w:pPr>
      <w:ins w:id="16" w:author="eshalkamran6@outlook.com" w:date="2023-10-02T17:31:00Z">
        <w:r w:rsidRPr="001301B9">
          <w:rPr>
            <w:b/>
            <w:bCs/>
            <w:i/>
            <w:iCs/>
            <w:rPrChange w:id="17" w:author="eshalkamran6@outlook.com" w:date="2023-10-02T17:32:00Z">
              <w:rPr/>
            </w:rPrChange>
          </w:rPr>
          <w:t xml:space="preserve">Part 1 </w:t>
        </w:r>
      </w:ins>
      <w:ins w:id="18" w:author="eshalkamran6@outlook.com" w:date="2023-10-02T17:32:00Z">
        <w:r w:rsidRPr="001301B9">
          <w:rPr>
            <w:b/>
            <w:bCs/>
            <w:i/>
            <w:iCs/>
            <w:rPrChange w:id="19" w:author="eshalkamran6@outlook.com" w:date="2023-10-02T17:32:00Z">
              <w:rPr/>
            </w:rPrChange>
          </w:rPr>
          <w:t>- PointCP</w:t>
        </w:r>
      </w:ins>
    </w:p>
    <w:p w14:paraId="615BA993" w14:textId="1B610BB2" w:rsidR="00BD3FF2" w:rsidRDefault="00BD3FF2" w:rsidP="001301B9">
      <w:pPr>
        <w:pStyle w:val="ListParagraph"/>
        <w:numPr>
          <w:ilvl w:val="1"/>
          <w:numId w:val="6"/>
        </w:numPr>
        <w:rPr>
          <w:ins w:id="20" w:author="eshalkamran6@outlook.com" w:date="2023-10-02T17:27:00Z"/>
        </w:rPr>
        <w:pPrChange w:id="21" w:author="eshalkamran6@outlook.com" w:date="2023-10-02T17:32:00Z">
          <w:pPr>
            <w:pStyle w:val="ListParagraph"/>
            <w:numPr>
              <w:numId w:val="6"/>
            </w:numPr>
            <w:ind w:hanging="360"/>
          </w:pPr>
        </w:pPrChange>
      </w:pPr>
      <w:ins w:id="22" w:author="eshalkamran6@outlook.com" w:date="2023-10-02T17:26:00Z">
        <w:r>
          <w:t>PointCP2</w:t>
        </w:r>
      </w:ins>
      <w:ins w:id="23" w:author="eshalkamran6@outlook.com" w:date="2023-10-02T17:27:00Z">
        <w:r>
          <w:t>.java</w:t>
        </w:r>
      </w:ins>
      <w:ins w:id="24" w:author="eshalkamran6@outlook.com" w:date="2023-10-02T17:26:00Z">
        <w:r>
          <w:t xml:space="preserve">, </w:t>
        </w:r>
        <w:r>
          <w:t>PointCP</w:t>
        </w:r>
        <w:r>
          <w:t>3</w:t>
        </w:r>
      </w:ins>
      <w:ins w:id="25" w:author="eshalkamran6@outlook.com" w:date="2023-10-02T17:27:00Z">
        <w:r>
          <w:t>.java</w:t>
        </w:r>
      </w:ins>
      <w:ins w:id="26" w:author="eshalkamran6@outlook.com" w:date="2023-10-02T17:26:00Z">
        <w:r>
          <w:t xml:space="preserve">, and </w:t>
        </w:r>
        <w:r>
          <w:t>PointCP</w:t>
        </w:r>
      </w:ins>
      <w:ins w:id="27" w:author="eshalkamran6@outlook.com" w:date="2023-10-02T17:27:00Z">
        <w:r>
          <w:t>5</w:t>
        </w:r>
        <w:r>
          <w:t>.java</w:t>
        </w:r>
      </w:ins>
      <w:ins w:id="28" w:author="eshalkamran6@outlook.com" w:date="2023-10-02T17:26:00Z">
        <w:r>
          <w:t xml:space="preserve"> are all implemented in the design 2, </w:t>
        </w:r>
      </w:ins>
      <w:ins w:id="29" w:author="eshalkamran6@outlook.com" w:date="2023-10-02T17:27:00Z">
        <w:r>
          <w:t xml:space="preserve">design </w:t>
        </w:r>
        <w:r>
          <w:t xml:space="preserve">3, and </w:t>
        </w:r>
        <w:r>
          <w:t xml:space="preserve">design </w:t>
        </w:r>
        <w:r>
          <w:t>5 directories respectively.</w:t>
        </w:r>
      </w:ins>
    </w:p>
    <w:p w14:paraId="620285F3" w14:textId="77777777" w:rsidR="00BD3FF2" w:rsidRDefault="00BD3FF2" w:rsidP="001301B9">
      <w:pPr>
        <w:pStyle w:val="ListParagraph"/>
        <w:numPr>
          <w:ilvl w:val="1"/>
          <w:numId w:val="6"/>
        </w:numPr>
        <w:rPr>
          <w:ins w:id="30" w:author="eshalkamran6@outlook.com" w:date="2023-10-02T17:30:00Z"/>
        </w:rPr>
        <w:pPrChange w:id="31" w:author="eshalkamran6@outlook.com" w:date="2023-10-02T17:32:00Z">
          <w:pPr>
            <w:pStyle w:val="ListParagraph"/>
            <w:numPr>
              <w:numId w:val="6"/>
            </w:numPr>
            <w:ind w:hanging="360"/>
          </w:pPr>
        </w:pPrChange>
      </w:pPr>
      <w:ins w:id="32" w:author="eshalkamran6@outlook.com" w:date="2023-10-02T17:28:00Z">
        <w:r>
          <w:t>P</w:t>
        </w:r>
        <w:r>
          <w:t>ointCP</w:t>
        </w:r>
        <w:r>
          <w:t>Test</w:t>
        </w:r>
      </w:ins>
      <w:ins w:id="33" w:author="eshalkamran6@outlook.com" w:date="2023-10-02T17:29:00Z">
        <w:r>
          <w:t>.java is the test class for</w:t>
        </w:r>
      </w:ins>
      <w:ins w:id="34" w:author="eshalkamran6@outlook.com" w:date="2023-10-02T17:28:00Z">
        <w:r w:rsidRPr="00BD3FF2">
          <w:rPr>
            <w:rPrChange w:id="35" w:author="eshalkamran6@outlook.com" w:date="2023-10-02T17:28:00Z">
              <w:rPr>
                <w:b/>
                <w:bCs/>
              </w:rPr>
            </w:rPrChange>
          </w:rPr>
          <w:t xml:space="preserve"> PointCP2, PointCP3, </w:t>
        </w:r>
      </w:ins>
      <w:ins w:id="36" w:author="eshalkamran6@outlook.com" w:date="2023-10-02T17:29:00Z">
        <w:r>
          <w:t xml:space="preserve">and </w:t>
        </w:r>
      </w:ins>
      <w:ins w:id="37" w:author="eshalkamran6@outlook.com" w:date="2023-10-02T17:28:00Z">
        <w:r w:rsidRPr="00BD3FF2">
          <w:rPr>
            <w:rPrChange w:id="38" w:author="eshalkamran6@outlook.com" w:date="2023-10-02T17:28:00Z">
              <w:rPr>
                <w:b/>
                <w:bCs/>
              </w:rPr>
            </w:rPrChange>
          </w:rPr>
          <w:t>PointCP5</w:t>
        </w:r>
        <w:r w:rsidRPr="00BD3FF2">
          <w:rPr>
            <w:rPrChange w:id="39" w:author="eshalkamran6@outlook.com" w:date="2023-10-02T17:28:00Z">
              <w:rPr>
                <w:b/>
                <w:bCs/>
              </w:rPr>
            </w:rPrChange>
          </w:rPr>
          <w:t xml:space="preserve"> </w:t>
        </w:r>
      </w:ins>
    </w:p>
    <w:p w14:paraId="1C856ED8" w14:textId="2AA43576" w:rsidR="00BD3FF2" w:rsidRDefault="00BD3FF2" w:rsidP="001301B9">
      <w:pPr>
        <w:pStyle w:val="ListParagraph"/>
        <w:numPr>
          <w:ilvl w:val="1"/>
          <w:numId w:val="6"/>
        </w:numPr>
        <w:rPr>
          <w:ins w:id="40" w:author="eshalkamran6@outlook.com" w:date="2023-10-02T17:31:00Z"/>
        </w:rPr>
        <w:pPrChange w:id="41" w:author="eshalkamran6@outlook.com" w:date="2023-10-02T17:32:00Z">
          <w:pPr>
            <w:pStyle w:val="ListParagraph"/>
            <w:numPr>
              <w:numId w:val="6"/>
            </w:numPr>
            <w:ind w:hanging="360"/>
          </w:pPr>
        </w:pPrChange>
      </w:pPr>
      <w:ins w:id="42" w:author="eshalkamran6@outlook.com" w:date="2023-10-02T17:30:00Z">
        <w:r>
          <w:t xml:space="preserve">This document contains the </w:t>
        </w:r>
        <w:r w:rsidRPr="00BD3FF2">
          <w:t xml:space="preserve">answers to exercises </w:t>
        </w:r>
        <w:r>
          <w:t xml:space="preserve">E26 </w:t>
        </w:r>
        <w:r w:rsidRPr="00BD3FF2">
          <w:t>and E28-E30</w:t>
        </w:r>
        <w:r>
          <w:t>.</w:t>
        </w:r>
      </w:ins>
      <w:ins w:id="43" w:author="eshalkamran6@outlook.com" w:date="2023-10-02T17:31:00Z">
        <w:r>
          <w:t xml:space="preserve"> Also contains </w:t>
        </w:r>
        <w:r w:rsidR="001301B9">
          <w:t xml:space="preserve">the </w:t>
        </w:r>
        <w:r w:rsidRPr="00BD3FF2">
          <w:t>description of how the tests</w:t>
        </w:r>
        <w:r>
          <w:t xml:space="preserve"> were done</w:t>
        </w:r>
        <w:r w:rsidRPr="00BD3FF2">
          <w:t>, sample outputs from running the tests, the table and a discussion of the results.</w:t>
        </w:r>
      </w:ins>
    </w:p>
    <w:p w14:paraId="7FFBF34D" w14:textId="483550B8" w:rsidR="001301B9" w:rsidRPr="001301B9" w:rsidRDefault="001301B9" w:rsidP="00BD3FF2">
      <w:pPr>
        <w:pStyle w:val="ListParagraph"/>
        <w:numPr>
          <w:ilvl w:val="0"/>
          <w:numId w:val="6"/>
        </w:numPr>
        <w:rPr>
          <w:ins w:id="44" w:author="eshalkamran6@outlook.com" w:date="2023-10-02T17:31:00Z"/>
          <w:b/>
          <w:bCs/>
          <w:i/>
          <w:iCs/>
          <w:rPrChange w:id="45" w:author="eshalkamran6@outlook.com" w:date="2023-10-02T17:32:00Z">
            <w:rPr>
              <w:ins w:id="46" w:author="eshalkamran6@outlook.com" w:date="2023-10-02T17:31:00Z"/>
            </w:rPr>
          </w:rPrChange>
        </w:rPr>
      </w:pPr>
      <w:ins w:id="47" w:author="eshalkamran6@outlook.com" w:date="2023-10-02T17:32:00Z">
        <w:r w:rsidRPr="001301B9">
          <w:rPr>
            <w:b/>
            <w:bCs/>
            <w:i/>
            <w:iCs/>
            <w:rPrChange w:id="48" w:author="eshalkamran6@outlook.com" w:date="2023-10-02T17:32:00Z">
              <w:rPr/>
            </w:rPrChange>
          </w:rPr>
          <w:t>Part 2 - Arrays</w:t>
        </w:r>
      </w:ins>
    </w:p>
    <w:p w14:paraId="73389311" w14:textId="6D1A10AD" w:rsidR="001301B9" w:rsidRDefault="001301B9" w:rsidP="001301B9">
      <w:pPr>
        <w:pStyle w:val="ListParagraph"/>
        <w:numPr>
          <w:ilvl w:val="1"/>
          <w:numId w:val="6"/>
        </w:numPr>
        <w:rPr>
          <w:ins w:id="49" w:author="eshalkamran6@outlook.com" w:date="2023-10-02T17:34:00Z"/>
        </w:rPr>
      </w:pPr>
      <w:ins w:id="50" w:author="eshalkamran6@outlook.com" w:date="2023-10-02T17:32:00Z">
        <w:r>
          <w:t xml:space="preserve">PerformanceTest.java </w:t>
        </w:r>
      </w:ins>
      <w:ins w:id="51" w:author="eshalkamran6@outlook.com" w:date="2023-10-02T17:33:00Z">
        <w:r>
          <w:t>implements part a) and part b)</w:t>
        </w:r>
      </w:ins>
    </w:p>
    <w:p w14:paraId="3C655D1D" w14:textId="18EB9E43" w:rsidR="00BD3FF2" w:rsidRPr="00BD3FF2" w:rsidRDefault="001301B9" w:rsidP="001301B9">
      <w:pPr>
        <w:pStyle w:val="ListParagraph"/>
        <w:numPr>
          <w:ilvl w:val="1"/>
          <w:numId w:val="6"/>
        </w:numPr>
        <w:rPr>
          <w:ins w:id="52" w:author="eshalkamran6@outlook.com" w:date="2023-10-02T17:21:00Z"/>
        </w:rPr>
        <w:pPrChange w:id="53" w:author="eshalkamran6@outlook.com" w:date="2023-10-02T17:32:00Z">
          <w:pPr/>
        </w:pPrChange>
      </w:pPr>
      <w:ins w:id="54" w:author="eshalkamran6@outlook.com" w:date="2023-10-02T17:34:00Z">
        <w:r>
          <w:t xml:space="preserve">This document </w:t>
        </w:r>
      </w:ins>
      <w:ins w:id="55" w:author="eshalkamran6@outlook.com" w:date="2023-10-02T17:35:00Z">
        <w:r>
          <w:t>contains the presentation of</w:t>
        </w:r>
      </w:ins>
      <w:ins w:id="56" w:author="eshalkamran6@outlook.com" w:date="2023-10-02T17:34:00Z">
        <w:r>
          <w:t xml:space="preserve"> </w:t>
        </w:r>
        <w:r w:rsidRPr="001301B9">
          <w:t>data in suitable tables</w:t>
        </w:r>
      </w:ins>
      <w:ins w:id="57" w:author="eshalkamran6@outlook.com" w:date="2023-10-02T17:37:00Z">
        <w:r>
          <w:t>.</w:t>
        </w:r>
      </w:ins>
      <w:ins w:id="58" w:author="eshalkamran6@outlook.com" w:date="2023-10-02T17:34:00Z">
        <w:r w:rsidRPr="001301B9">
          <w:t xml:space="preserve"> </w:t>
        </w:r>
      </w:ins>
      <w:ins w:id="59" w:author="eshalkamran6@outlook.com" w:date="2023-10-02T17:35:00Z">
        <w:r>
          <w:t xml:space="preserve">It also talks about </w:t>
        </w:r>
      </w:ins>
      <w:ins w:id="60" w:author="eshalkamran6@outlook.com" w:date="2023-10-02T17:37:00Z">
        <w:r>
          <w:t xml:space="preserve">conclusions made from analyzing the data, and </w:t>
        </w:r>
      </w:ins>
      <w:ins w:id="61" w:author="eshalkamran6@outlook.com" w:date="2023-10-02T17:35:00Z">
        <w:r>
          <w:t>recommendations to designers.</w:t>
        </w:r>
      </w:ins>
      <w:ins w:id="62" w:author="eshalkamran6@outlook.com" w:date="2023-10-02T17:21:00Z">
        <w:r w:rsidR="00BD3FF2" w:rsidRPr="00BD3FF2">
          <w:br w:type="page"/>
        </w:r>
      </w:ins>
    </w:p>
    <w:p w14:paraId="478ACF24" w14:textId="77777777" w:rsidR="00C62095" w:rsidRDefault="00C62095">
      <w:pPr>
        <w:rPr>
          <w:ins w:id="63" w:author="eshalkamran6@outlook.com" w:date="2023-10-02T16:04:00Z"/>
          <w:b/>
          <w:bCs/>
        </w:rPr>
      </w:pPr>
    </w:p>
    <w:p w14:paraId="00C2E3DD" w14:textId="1708C811" w:rsidR="007F7444" w:rsidRDefault="007F7444" w:rsidP="007F7444">
      <w:pPr>
        <w:jc w:val="center"/>
        <w:rPr>
          <w:ins w:id="64" w:author="eshalkamran6@outlook.com" w:date="2023-10-02T16:04:00Z"/>
          <w:b/>
          <w:bCs/>
        </w:rPr>
        <w:pPrChange w:id="65" w:author="eshalkamran6@outlook.com" w:date="2023-10-02T16:04:00Z">
          <w:pPr/>
        </w:pPrChange>
      </w:pPr>
      <w:ins w:id="66" w:author="eshalkamran6@outlook.com" w:date="2023-10-02T16:06:00Z">
        <w:r>
          <w:rPr>
            <w:b/>
            <w:bCs/>
          </w:rPr>
          <w:t>PART</w:t>
        </w:r>
      </w:ins>
      <w:ins w:id="67" w:author="eshalkamran6@outlook.com" w:date="2023-10-02T16:05:00Z">
        <w:r>
          <w:rPr>
            <w:b/>
            <w:bCs/>
          </w:rPr>
          <w:t xml:space="preserve"> 1 - </w:t>
        </w:r>
      </w:ins>
      <w:ins w:id="68" w:author="eshalkamran6@outlook.com" w:date="2023-10-02T16:04:00Z">
        <w:r>
          <w:rPr>
            <w:b/>
            <w:bCs/>
          </w:rPr>
          <w:t>PointCP</w:t>
        </w:r>
      </w:ins>
    </w:p>
    <w:p w14:paraId="652FC4CB" w14:textId="77777777" w:rsidR="007F7444" w:rsidRDefault="007F7444">
      <w:pPr>
        <w:rPr>
          <w:ins w:id="69" w:author="eshalkamran6@outlook.com" w:date="2023-10-02T15:59:00Z"/>
          <w:b/>
          <w:bCs/>
        </w:rPr>
      </w:pPr>
    </w:p>
    <w:p w14:paraId="3E0D0481" w14:textId="31AD01EF" w:rsidR="00C62095" w:rsidRPr="00C62095" w:rsidRDefault="00C62095">
      <w:pPr>
        <w:rPr>
          <w:ins w:id="70" w:author="eshalkamran6@outlook.com" w:date="2023-10-02T15:59:00Z"/>
          <w:b/>
          <w:bCs/>
          <w:i/>
          <w:iCs/>
          <w:sz w:val="14"/>
          <w:szCs w:val="14"/>
          <w:rPrChange w:id="71" w:author="eshalkamran6@outlook.com" w:date="2023-10-02T15:59:00Z">
            <w:rPr>
              <w:ins w:id="72" w:author="eshalkamran6@outlook.com" w:date="2023-10-02T15:59:00Z"/>
            </w:rPr>
          </w:rPrChange>
        </w:rPr>
      </w:pPr>
      <w:ins w:id="73" w:author="eshalkamran6@outlook.com" w:date="2023-10-02T15:59:00Z">
        <w:r w:rsidRPr="00C62095">
          <w:rPr>
            <w:b/>
            <w:bCs/>
            <w:i/>
            <w:iCs/>
            <w:rPrChange w:id="74" w:author="eshalkamran6@outlook.com" w:date="2023-10-02T15:59:00Z">
              <w:rPr>
                <w:b/>
                <w:bCs/>
              </w:rPr>
            </w:rPrChange>
          </w:rPr>
          <w:t xml:space="preserve">Question </w:t>
        </w:r>
        <w:r w:rsidRPr="00C62095">
          <w:rPr>
            <w:b/>
            <w:bCs/>
            <w:i/>
            <w:iCs/>
            <w:rPrChange w:id="75" w:author="eshalkamran6@outlook.com" w:date="2023-10-02T15:59:00Z">
              <w:rPr/>
            </w:rPrChange>
          </w:rPr>
          <w:t>E26</w:t>
        </w:r>
        <w:r w:rsidRPr="00C62095">
          <w:rPr>
            <w:b/>
            <w:bCs/>
            <w:i/>
            <w:iCs/>
            <w:rPrChange w:id="76" w:author="eshalkamran6@outlook.com" w:date="2023-10-02T15:59:00Z">
              <w:rPr>
                <w:b/>
                <w:bCs/>
              </w:rPr>
            </w:rPrChange>
          </w:rPr>
          <w:t>:</w:t>
        </w:r>
      </w:ins>
    </w:p>
    <w:p w14:paraId="334F5F47" w14:textId="77777777" w:rsidR="00C62095" w:rsidRPr="00C62095" w:rsidRDefault="00C62095">
      <w:pPr>
        <w:rPr>
          <w:ins w:id="77" w:author="eshalkamran6@outlook.com" w:date="2023-10-02T15:59:00Z"/>
          <w:sz w:val="14"/>
          <w:szCs w:val="14"/>
          <w:rPrChange w:id="78" w:author="eshalkamran6@outlook.com" w:date="2023-10-02T15:59:00Z">
            <w:rPr>
              <w:ins w:id="79" w:author="eshalkamran6@outlook.com" w:date="2023-10-02T15:59:00Z"/>
            </w:rPr>
          </w:rPrChange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1000"/>
        <w:gridCol w:w="3139"/>
        <w:gridCol w:w="3135"/>
        <w:gridCol w:w="2521"/>
      </w:tblGrid>
      <w:tr w:rsidR="007740CE" w:rsidRPr="00C62095" w14:paraId="0A1EAC7F" w14:textId="77777777" w:rsidTr="007740CE">
        <w:tc>
          <w:tcPr>
            <w:tcW w:w="0" w:type="auto"/>
            <w:hideMark/>
          </w:tcPr>
          <w:p w14:paraId="3953CE5E" w14:textId="29FA92EF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0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1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Att</w:t>
            </w: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2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ribute</w:t>
            </w:r>
          </w:p>
        </w:tc>
        <w:tc>
          <w:tcPr>
            <w:tcW w:w="0" w:type="auto"/>
            <w:hideMark/>
          </w:tcPr>
          <w:p w14:paraId="5F20CA08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3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4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PointCP2</w:t>
            </w:r>
          </w:p>
        </w:tc>
        <w:tc>
          <w:tcPr>
            <w:tcW w:w="0" w:type="auto"/>
            <w:hideMark/>
          </w:tcPr>
          <w:p w14:paraId="07F3859A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5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6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PointCP3</w:t>
            </w:r>
          </w:p>
        </w:tc>
        <w:tc>
          <w:tcPr>
            <w:tcW w:w="0" w:type="auto"/>
            <w:hideMark/>
          </w:tcPr>
          <w:p w14:paraId="24591F9E" w14:textId="77777777" w:rsidR="007740CE" w:rsidRPr="00C62095" w:rsidRDefault="007740CE" w:rsidP="007740CE">
            <w:pPr>
              <w:spacing w:before="480"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7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88" w:author="eshalkamran6@outlook.com" w:date="2023-10-02T15:59:00Z">
                  <w:rPr>
                    <w:rFonts w:ascii="Segoe UI" w:eastAsia="Times New Roman" w:hAnsi="Segoe UI" w:cs="Segoe UI"/>
                    <w:b/>
                    <w:bCs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PointCP5</w:t>
            </w:r>
          </w:p>
        </w:tc>
      </w:tr>
      <w:tr w:rsidR="007740CE" w:rsidRPr="00C62095" w:rsidDel="007740CE" w14:paraId="044239A0" w14:textId="77FFACDB" w:rsidTr="000D141E">
        <w:trPr>
          <w:del w:id="89" w:author="eshalkamran6@outlook.com" w:date="2023-10-02T15:56:00Z"/>
        </w:trPr>
        <w:tc>
          <w:tcPr>
            <w:tcW w:w="0" w:type="auto"/>
            <w:gridSpan w:val="4"/>
            <w:hideMark/>
          </w:tcPr>
          <w:p w14:paraId="1D87F802" w14:textId="5DC209D2" w:rsidR="007740CE" w:rsidRPr="00C62095" w:rsidDel="007740CE" w:rsidRDefault="007740CE" w:rsidP="007740CE">
            <w:pPr>
              <w:spacing w:before="480" w:after="480"/>
              <w:jc w:val="center"/>
              <w:rPr>
                <w:del w:id="90" w:author="eshalkamran6@outlook.com" w:date="2023-10-02T15:56:00Z"/>
                <w:rFonts w:ascii="Times New Roman" w:eastAsia="Times New Roman" w:hAnsi="Times New Roman" w:cs="Times New Roman"/>
                <w:color w:val="000000" w:themeColor="text1"/>
                <w:kern w:val="0"/>
                <w:sz w:val="14"/>
                <w:szCs w:val="14"/>
                <w14:ligatures w14:val="none"/>
                <w:rPrChange w:id="91" w:author="eshalkamran6@outlook.com" w:date="2023-10-02T15:59:00Z">
                  <w:rPr>
                    <w:del w:id="92" w:author="eshalkamran6@outlook.com" w:date="2023-10-02T15:56:00Z"/>
                    <w:rFonts w:ascii="Times New Roman" w:eastAsia="Times New Roman" w:hAnsi="Times New Roman" w:cs="Times New Roman"/>
                    <w:color w:val="000000" w:themeColor="text1"/>
                    <w:kern w:val="0"/>
                    <w:sz w:val="20"/>
                    <w:szCs w:val="20"/>
                    <w14:ligatures w14:val="none"/>
                  </w:rPr>
                </w:rPrChange>
              </w:rPr>
            </w:pPr>
            <w:del w:id="93" w:author="eshalkamran6@outlook.com" w:date="2023-10-02T15:56:00Z">
              <w:r w:rsidRPr="00C62095" w:rsidDel="007740CE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:bdr w:val="single" w:sz="2" w:space="0" w:color="D9D9E3" w:frame="1"/>
                  <w14:ligatures w14:val="none"/>
                  <w:rPrChange w:id="94" w:author="eshalkamran6@outlook.com" w:date="2023-10-02T15:59:00Z">
                    <w:rPr>
                      <w:rFonts w:ascii="Segoe UI" w:eastAsia="Times New Roman" w:hAnsi="Segoe UI" w:cs="Segoe UI"/>
                      <w:b/>
                      <w:bCs/>
                      <w:color w:val="000000" w:themeColor="text1"/>
                      <w:kern w:val="0"/>
                      <w:sz w:val="21"/>
                      <w:szCs w:val="21"/>
                      <w:bdr w:val="single" w:sz="2" w:space="0" w:color="D9D9E3" w:frame="1"/>
                      <w14:ligatures w14:val="none"/>
                    </w:rPr>
                  </w:rPrChange>
                </w:rPr>
                <w:delText>Advantages</w:delText>
              </w:r>
            </w:del>
          </w:p>
        </w:tc>
      </w:tr>
      <w:tr w:rsidR="007740CE" w:rsidRPr="00C62095" w14:paraId="66969BFB" w14:textId="77777777" w:rsidTr="00875863">
        <w:trPr>
          <w:ins w:id="95" w:author="eshalkamran6@outlook.com" w:date="2023-10-02T15:56:00Z"/>
        </w:trPr>
        <w:tc>
          <w:tcPr>
            <w:tcW w:w="0" w:type="auto"/>
            <w:gridSpan w:val="4"/>
          </w:tcPr>
          <w:p w14:paraId="73CEFB96" w14:textId="6546889E" w:rsidR="007740CE" w:rsidRPr="00C62095" w:rsidRDefault="007740CE" w:rsidP="007740CE">
            <w:pPr>
              <w:spacing w:before="480" w:after="480"/>
              <w:jc w:val="center"/>
              <w:rPr>
                <w:ins w:id="96" w:author="eshalkamran6@outlook.com" w:date="2023-10-02T15:5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97" w:author="eshalkamran6@outlook.com" w:date="2023-10-02T15:59:00Z">
                  <w:rPr>
                    <w:ins w:id="98" w:author="eshalkamran6@outlook.com" w:date="2023-10-02T15:56:00Z"/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pPrChange w:id="99" w:author="eshalkamran6@outlook.com" w:date="2023-10-02T15:57:00Z">
                <w:pPr>
                  <w:spacing w:before="480" w:after="480"/>
                </w:pPr>
              </w:pPrChange>
            </w:pPr>
            <w:ins w:id="100" w:author="eshalkamran6@outlook.com" w:date="2023-10-02T15:57:00Z"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01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Advantages</w:t>
              </w:r>
            </w:ins>
          </w:p>
        </w:tc>
      </w:tr>
      <w:tr w:rsidR="007740CE" w:rsidRPr="00C62095" w14:paraId="10198750" w14:textId="77777777" w:rsidTr="007740CE">
        <w:tc>
          <w:tcPr>
            <w:tcW w:w="0" w:type="auto"/>
            <w:hideMark/>
          </w:tcPr>
          <w:p w14:paraId="7BA95AE1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Flexibility</w:t>
            </w:r>
          </w:p>
        </w:tc>
        <w:tc>
          <w:tcPr>
            <w:tcW w:w="0" w:type="auto"/>
            <w:hideMark/>
          </w:tcPr>
          <w:p w14:paraId="2B106CF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High (e.g., might support multiple operations efficiently)</w:t>
            </w:r>
          </w:p>
        </w:tc>
        <w:tc>
          <w:tcPr>
            <w:tcW w:w="0" w:type="auto"/>
            <w:hideMark/>
          </w:tcPr>
          <w:p w14:paraId="30300F2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Moderate (balanced between PointCP2 and PointCP5)</w:t>
            </w:r>
          </w:p>
        </w:tc>
        <w:tc>
          <w:tcPr>
            <w:tcW w:w="0" w:type="auto"/>
            <w:hideMark/>
          </w:tcPr>
          <w:p w14:paraId="3EC11398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0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Low (focused on very specific operations)</w:t>
            </w:r>
          </w:p>
        </w:tc>
      </w:tr>
      <w:tr w:rsidR="007740CE" w:rsidRPr="00C62095" w14:paraId="7A1D51D3" w14:textId="77777777" w:rsidTr="007740CE">
        <w:tc>
          <w:tcPr>
            <w:tcW w:w="0" w:type="auto"/>
            <w:hideMark/>
          </w:tcPr>
          <w:p w14:paraId="3E68BA6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Performance</w:t>
            </w:r>
          </w:p>
        </w:tc>
        <w:tc>
          <w:tcPr>
            <w:tcW w:w="0" w:type="auto"/>
            <w:hideMark/>
          </w:tcPr>
          <w:p w14:paraId="52C450BE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slower due to its flexibility</w:t>
            </w:r>
          </w:p>
        </w:tc>
        <w:tc>
          <w:tcPr>
            <w:tcW w:w="0" w:type="auto"/>
            <w:hideMark/>
          </w:tcPr>
          <w:p w14:paraId="505A79DD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Faster for certain operations compared to PointCP2</w:t>
            </w:r>
          </w:p>
        </w:tc>
        <w:tc>
          <w:tcPr>
            <w:tcW w:w="0" w:type="auto"/>
            <w:hideMark/>
          </w:tcPr>
          <w:p w14:paraId="3A020241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Fastest for its specific set of operations</w:t>
            </w:r>
          </w:p>
        </w:tc>
      </w:tr>
      <w:tr w:rsidR="007740CE" w:rsidRPr="00C62095" w14:paraId="30752C22" w14:textId="77777777" w:rsidTr="007740CE">
        <w:tc>
          <w:tcPr>
            <w:tcW w:w="0" w:type="auto"/>
            <w:hideMark/>
          </w:tcPr>
          <w:p w14:paraId="51D9002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1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Ease of Use</w:t>
            </w:r>
          </w:p>
        </w:tc>
        <w:tc>
          <w:tcPr>
            <w:tcW w:w="0" w:type="auto"/>
            <w:hideMark/>
          </w:tcPr>
          <w:p w14:paraId="0CE8367C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Easier due to many helper methods</w:t>
            </w:r>
          </w:p>
        </w:tc>
        <w:tc>
          <w:tcPr>
            <w:tcW w:w="0" w:type="auto"/>
            <w:hideMark/>
          </w:tcPr>
          <w:p w14:paraId="437EE3C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Moderate, some general-purpose methods</w:t>
            </w:r>
          </w:p>
        </w:tc>
        <w:tc>
          <w:tcPr>
            <w:tcW w:w="0" w:type="auto"/>
            <w:hideMark/>
          </w:tcPr>
          <w:p w14:paraId="75F41922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2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harder as it's very specialized</w:t>
            </w:r>
          </w:p>
        </w:tc>
      </w:tr>
      <w:tr w:rsidR="007740CE" w:rsidRPr="00C62095" w:rsidDel="007740CE" w14:paraId="6C3B521D" w14:textId="61F2EC65" w:rsidTr="00AB30E1">
        <w:trPr>
          <w:del w:id="126" w:author="eshalkamran6@outlook.com" w:date="2023-10-02T15:56:00Z"/>
        </w:trPr>
        <w:tc>
          <w:tcPr>
            <w:tcW w:w="0" w:type="auto"/>
            <w:gridSpan w:val="4"/>
            <w:hideMark/>
          </w:tcPr>
          <w:p w14:paraId="2022A5B2" w14:textId="57B1FAE4" w:rsidR="007740CE" w:rsidRPr="00C62095" w:rsidDel="007740CE" w:rsidRDefault="007740CE" w:rsidP="007740CE">
            <w:pPr>
              <w:spacing w:before="480" w:after="480"/>
              <w:jc w:val="center"/>
              <w:rPr>
                <w:del w:id="127" w:author="eshalkamran6@outlook.com" w:date="2023-10-02T15:56:00Z"/>
                <w:rFonts w:ascii="Times New Roman" w:eastAsia="Times New Roman" w:hAnsi="Times New Roman" w:cs="Times New Roman"/>
                <w:color w:val="000000" w:themeColor="text1"/>
                <w:kern w:val="0"/>
                <w:sz w:val="14"/>
                <w:szCs w:val="14"/>
                <w14:ligatures w14:val="none"/>
                <w:rPrChange w:id="128" w:author="eshalkamran6@outlook.com" w:date="2023-10-02T15:59:00Z">
                  <w:rPr>
                    <w:del w:id="129" w:author="eshalkamran6@outlook.com" w:date="2023-10-02T15:56:00Z"/>
                    <w:rFonts w:ascii="Times New Roman" w:eastAsia="Times New Roman" w:hAnsi="Times New Roman" w:cs="Times New Roman"/>
                    <w:color w:val="000000" w:themeColor="text1"/>
                    <w:kern w:val="0"/>
                    <w:sz w:val="20"/>
                    <w:szCs w:val="20"/>
                    <w14:ligatures w14:val="none"/>
                  </w:rPr>
                </w:rPrChange>
              </w:rPr>
              <w:pPrChange w:id="130" w:author="eshalkamran6@outlook.com" w:date="2023-10-02T15:55:00Z">
                <w:pPr>
                  <w:spacing w:before="480" w:after="480"/>
                </w:pPr>
              </w:pPrChange>
            </w:pPr>
            <w:del w:id="131" w:author="eshalkamran6@outlook.com" w:date="2023-10-02T15:56:00Z">
              <w:r w:rsidRPr="00C62095" w:rsidDel="007740CE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:bdr w:val="single" w:sz="2" w:space="0" w:color="D9D9E3" w:frame="1"/>
                  <w14:ligatures w14:val="none"/>
                  <w:rPrChange w:id="132" w:author="eshalkamran6@outlook.com" w:date="2023-10-02T15:59:00Z">
                    <w:rPr>
                      <w:rFonts w:ascii="Segoe UI" w:eastAsia="Times New Roman" w:hAnsi="Segoe UI" w:cs="Segoe UI"/>
                      <w:b/>
                      <w:bCs/>
                      <w:color w:val="000000" w:themeColor="text1"/>
                      <w:kern w:val="0"/>
                      <w:sz w:val="21"/>
                      <w:szCs w:val="21"/>
                      <w:bdr w:val="single" w:sz="2" w:space="0" w:color="D9D9E3" w:frame="1"/>
                      <w14:ligatures w14:val="none"/>
                    </w:rPr>
                  </w:rPrChange>
                </w:rPr>
                <w:delText>Disadvantages</w:delText>
              </w:r>
            </w:del>
          </w:p>
        </w:tc>
      </w:tr>
      <w:tr w:rsidR="007740CE" w:rsidRPr="00C62095" w14:paraId="3A66DFE3" w14:textId="77777777" w:rsidTr="00BD38B0">
        <w:trPr>
          <w:ins w:id="133" w:author="eshalkamran6@outlook.com" w:date="2023-10-02T15:56:00Z"/>
        </w:trPr>
        <w:tc>
          <w:tcPr>
            <w:tcW w:w="0" w:type="auto"/>
            <w:gridSpan w:val="4"/>
          </w:tcPr>
          <w:p w14:paraId="0ED271DD" w14:textId="38630CB9" w:rsidR="007740CE" w:rsidRPr="00C62095" w:rsidRDefault="007740CE" w:rsidP="007740CE">
            <w:pPr>
              <w:spacing w:before="480" w:after="480"/>
              <w:jc w:val="center"/>
              <w:rPr>
                <w:ins w:id="134" w:author="eshalkamran6@outlook.com" w:date="2023-10-02T15:5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135" w:author="eshalkamran6@outlook.com" w:date="2023-10-02T15:59:00Z">
                  <w:rPr>
                    <w:ins w:id="136" w:author="eshalkamran6@outlook.com" w:date="2023-10-02T15:56:00Z"/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pPrChange w:id="137" w:author="eshalkamran6@outlook.com" w:date="2023-10-02T15:56:00Z">
                <w:pPr>
                  <w:spacing w:before="480" w:after="480"/>
                </w:pPr>
              </w:pPrChange>
            </w:pPr>
            <w:ins w:id="138" w:author="eshalkamran6@outlook.com" w:date="2023-10-02T15:57:00Z"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39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Disa</w:t>
              </w:r>
              <w:r w:rsidRPr="00C62095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140" w:author="eshalkamran6@outlook.com" w:date="2023-10-02T15:59:00Z">
                    <w:rPr>
                      <w:rFonts w:ascii="Segoe UI" w:eastAsia="Times New Roman" w:hAnsi="Segoe UI" w:cs="Segoe UI"/>
                      <w:color w:val="000000" w:themeColor="text1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dvantages</w:t>
              </w:r>
            </w:ins>
          </w:p>
        </w:tc>
      </w:tr>
      <w:tr w:rsidR="007740CE" w:rsidRPr="00C62095" w14:paraId="1AD23952" w14:textId="77777777" w:rsidTr="007740CE">
        <w:tc>
          <w:tcPr>
            <w:tcW w:w="0" w:type="auto"/>
            <w:hideMark/>
          </w:tcPr>
          <w:p w14:paraId="3ACA0212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Performance</w:t>
            </w:r>
          </w:p>
        </w:tc>
        <w:tc>
          <w:tcPr>
            <w:tcW w:w="0" w:type="auto"/>
            <w:hideMark/>
          </w:tcPr>
          <w:p w14:paraId="72BE36CA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Slower for specific tasks compared to specialized versions</w:t>
            </w:r>
          </w:p>
        </w:tc>
        <w:tc>
          <w:tcPr>
            <w:tcW w:w="0" w:type="auto"/>
            <w:hideMark/>
          </w:tcPr>
          <w:p w14:paraId="0648E3D0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 xml:space="preserve">Might not be the fastest for any </w:t>
            </w:r>
            <w:proofErr w:type="gramStart"/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particular operation</w:t>
            </w:r>
            <w:proofErr w:type="gramEnd"/>
          </w:p>
        </w:tc>
        <w:tc>
          <w:tcPr>
            <w:tcW w:w="0" w:type="auto"/>
            <w:hideMark/>
          </w:tcPr>
          <w:p w14:paraId="355862C7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4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Only optimized for specific tasks, not flexible</w:t>
            </w:r>
          </w:p>
        </w:tc>
      </w:tr>
      <w:tr w:rsidR="007740CE" w:rsidRPr="00C62095" w14:paraId="0E58095B" w14:textId="77777777" w:rsidTr="007740CE">
        <w:tc>
          <w:tcPr>
            <w:tcW w:w="0" w:type="auto"/>
            <w:hideMark/>
          </w:tcPr>
          <w:p w14:paraId="0DEDCE24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Complexity</w:t>
            </w:r>
          </w:p>
        </w:tc>
        <w:tc>
          <w:tcPr>
            <w:tcW w:w="0" w:type="auto"/>
            <w:hideMark/>
          </w:tcPr>
          <w:p w14:paraId="7709FC43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More complex due to flexibility</w:t>
            </w:r>
          </w:p>
        </w:tc>
        <w:tc>
          <w:tcPr>
            <w:tcW w:w="0" w:type="auto"/>
            <w:hideMark/>
          </w:tcPr>
          <w:p w14:paraId="551F9797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Balanced complexity</w:t>
            </w:r>
          </w:p>
        </w:tc>
        <w:tc>
          <w:tcPr>
            <w:tcW w:w="0" w:type="auto"/>
            <w:hideMark/>
          </w:tcPr>
          <w:p w14:paraId="3807626F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6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7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Less complex but very narrow in scope</w:t>
            </w:r>
          </w:p>
        </w:tc>
      </w:tr>
      <w:tr w:rsidR="007740CE" w:rsidRPr="00C62095" w14:paraId="336CA0E3" w14:textId="77777777" w:rsidTr="007740CE">
        <w:tc>
          <w:tcPr>
            <w:tcW w:w="0" w:type="auto"/>
            <w:hideMark/>
          </w:tcPr>
          <w:p w14:paraId="626B910B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8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59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Versatility</w:t>
            </w:r>
          </w:p>
        </w:tc>
        <w:tc>
          <w:tcPr>
            <w:tcW w:w="0" w:type="auto"/>
            <w:hideMark/>
          </w:tcPr>
          <w:p w14:paraId="53A83A8C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0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1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Good for many tasks but master of none</w:t>
            </w:r>
          </w:p>
        </w:tc>
        <w:tc>
          <w:tcPr>
            <w:tcW w:w="0" w:type="auto"/>
            <w:hideMark/>
          </w:tcPr>
          <w:p w14:paraId="77DAE7BF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2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3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Might be a compromise between PointCP2 and PointCP5</w:t>
            </w:r>
          </w:p>
        </w:tc>
        <w:tc>
          <w:tcPr>
            <w:tcW w:w="0" w:type="auto"/>
            <w:hideMark/>
          </w:tcPr>
          <w:p w14:paraId="23F970E4" w14:textId="77777777" w:rsidR="007740CE" w:rsidRPr="00C62095" w:rsidRDefault="007740CE" w:rsidP="007740CE">
            <w:pPr>
              <w:spacing w:before="480" w:after="480"/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4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r w:rsidRPr="00C62095">
              <w:rPr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165" w:author="eshalkamran6@outlook.com" w:date="2023-10-02T15:59:00Z">
                  <w:rPr>
                    <w:rFonts w:ascii="Segoe UI" w:eastAsia="Times New Roman" w:hAnsi="Segoe UI" w:cs="Segoe UI"/>
                    <w:color w:val="000000" w:themeColor="text1"/>
                    <w:kern w:val="0"/>
                    <w:sz w:val="21"/>
                    <w:szCs w:val="21"/>
                    <w14:ligatures w14:val="none"/>
                  </w:rPr>
                </w:rPrChange>
              </w:rPr>
              <w:t>Highly specialized; not versatile</w:t>
            </w:r>
          </w:p>
        </w:tc>
      </w:tr>
    </w:tbl>
    <w:p w14:paraId="5F7E6F28" w14:textId="77777777" w:rsidR="007740CE" w:rsidDel="007F7444" w:rsidRDefault="007740CE" w:rsidP="00EA557A">
      <w:pPr>
        <w:rPr>
          <w:del w:id="166" w:author="eshalkamran6@outlook.com" w:date="2023-10-02T16:05:00Z"/>
          <w:b/>
          <w:bCs/>
          <w:i/>
          <w:iCs/>
        </w:rPr>
      </w:pPr>
      <w:del w:id="167" w:author="eshalkamran6@outlook.com" w:date="2023-10-02T16:05:00Z">
        <w:r w:rsidRPr="00C62095" w:rsidDel="007F7444">
          <w:rPr>
            <w:b/>
            <w:bCs/>
            <w:sz w:val="14"/>
            <w:szCs w:val="14"/>
            <w:rPrChange w:id="168" w:author="eshalkamran6@outlook.com" w:date="2023-10-02T15:59:00Z">
              <w:rPr>
                <w:b/>
                <w:bCs/>
                <w:sz w:val="20"/>
                <w:szCs w:val="20"/>
              </w:rPr>
            </w:rPrChange>
          </w:rPr>
          <w:lastRenderedPageBreak/>
          <w:br w:type="page"/>
        </w:r>
      </w:del>
    </w:p>
    <w:p w14:paraId="2C74656E" w14:textId="77777777" w:rsidR="007F7444" w:rsidRDefault="007F7444" w:rsidP="00EA557A">
      <w:pPr>
        <w:rPr>
          <w:ins w:id="169" w:author="eshalkamran6@outlook.com" w:date="2023-10-02T16:05:00Z"/>
          <w:b/>
          <w:bCs/>
          <w:i/>
          <w:iCs/>
        </w:rPr>
      </w:pPr>
    </w:p>
    <w:p w14:paraId="05DF4D2C" w14:textId="77777777" w:rsidR="007F7444" w:rsidRDefault="007F7444" w:rsidP="00EA557A">
      <w:pPr>
        <w:rPr>
          <w:ins w:id="170" w:author="eshalkamran6@outlook.com" w:date="2023-10-02T16:05:00Z"/>
          <w:b/>
          <w:bCs/>
          <w:i/>
          <w:iCs/>
        </w:rPr>
      </w:pPr>
    </w:p>
    <w:p w14:paraId="78495C98" w14:textId="77777777" w:rsidR="007F7444" w:rsidRDefault="007F7444" w:rsidP="00EA557A">
      <w:pPr>
        <w:rPr>
          <w:ins w:id="171" w:author="eshalkamran6@outlook.com" w:date="2023-10-02T16:05:00Z"/>
          <w:b/>
          <w:bCs/>
          <w:i/>
          <w:iCs/>
        </w:rPr>
      </w:pPr>
    </w:p>
    <w:p w14:paraId="5600238C" w14:textId="4F65660A" w:rsidR="00C62095" w:rsidRPr="00C62095" w:rsidRDefault="00C62095" w:rsidP="00EA557A">
      <w:pPr>
        <w:rPr>
          <w:ins w:id="172" w:author="eshalkamran6@outlook.com" w:date="2023-10-02T16:02:00Z"/>
          <w:b/>
          <w:bCs/>
          <w:i/>
          <w:iCs/>
          <w:sz w:val="14"/>
          <w:szCs w:val="14"/>
          <w:rPrChange w:id="173" w:author="eshalkamran6@outlook.com" w:date="2023-10-02T16:02:00Z">
            <w:rPr>
              <w:ins w:id="174" w:author="eshalkamran6@outlook.com" w:date="2023-10-02T16:02:00Z"/>
              <w:b/>
              <w:bCs/>
              <w:sz w:val="20"/>
              <w:szCs w:val="20"/>
            </w:rPr>
          </w:rPrChange>
        </w:rPr>
      </w:pPr>
      <w:ins w:id="175" w:author="eshalkamran6@outlook.com" w:date="2023-10-02T16:02:00Z">
        <w:r w:rsidRPr="00323461">
          <w:rPr>
            <w:b/>
            <w:bCs/>
            <w:i/>
            <w:iCs/>
          </w:rPr>
          <w:t>Question</w:t>
        </w:r>
      </w:ins>
      <w:ins w:id="176" w:author="eshalkamran6@outlook.com" w:date="2023-10-02T16:17:00Z">
        <w:r w:rsidR="00BA3C84">
          <w:rPr>
            <w:b/>
            <w:bCs/>
            <w:i/>
            <w:iCs/>
          </w:rPr>
          <w:t>s</w:t>
        </w:r>
      </w:ins>
      <w:ins w:id="177" w:author="eshalkamran6@outlook.com" w:date="2023-10-02T16:02:00Z">
        <w:r w:rsidRPr="00323461">
          <w:rPr>
            <w:b/>
            <w:bCs/>
            <w:i/>
            <w:iCs/>
          </w:rPr>
          <w:t xml:space="preserve"> E2</w:t>
        </w:r>
        <w:r>
          <w:rPr>
            <w:b/>
            <w:bCs/>
            <w:i/>
            <w:iCs/>
          </w:rPr>
          <w:t>8-E30</w:t>
        </w:r>
        <w:r w:rsidRPr="00323461">
          <w:rPr>
            <w:b/>
            <w:bCs/>
            <w:i/>
            <w:iCs/>
          </w:rPr>
          <w:t>:</w:t>
        </w:r>
      </w:ins>
    </w:p>
    <w:p w14:paraId="55F92DED" w14:textId="77777777" w:rsidR="00C62095" w:rsidRDefault="00C62095" w:rsidP="00EA557A">
      <w:pPr>
        <w:rPr>
          <w:ins w:id="178" w:author="eshalkamran6@outlook.com" w:date="2023-10-02T16:02:00Z"/>
          <w:b/>
          <w:bCs/>
          <w:sz w:val="20"/>
          <w:szCs w:val="20"/>
        </w:rPr>
      </w:pPr>
    </w:p>
    <w:p w14:paraId="1F63ABDA" w14:textId="6D64FADF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1. Description of the Tests:</w:t>
      </w:r>
    </w:p>
    <w:p w14:paraId="4DC48A42" w14:textId="77777777" w:rsidR="00EA557A" w:rsidRPr="007740CE" w:rsidRDefault="00EA557A" w:rsidP="00EA557A">
      <w:pPr>
        <w:rPr>
          <w:sz w:val="20"/>
          <w:szCs w:val="20"/>
        </w:rPr>
      </w:pPr>
    </w:p>
    <w:p w14:paraId="07F8EB6F" w14:textId="5C6F117E" w:rsidR="00EA557A" w:rsidRPr="007740CE" w:rsidRDefault="00EA557A" w:rsidP="00EA557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The performance tests involve creating multiple instances of the </w:t>
      </w:r>
      <w:r w:rsidR="00A51C9A"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, </w:t>
      </w:r>
      <w:r w:rsidR="00A51C9A"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>, and PointCP</w:t>
      </w:r>
      <w:r w:rsidRPr="007740CE">
        <w:rPr>
          <w:sz w:val="20"/>
          <w:szCs w:val="20"/>
        </w:rPr>
        <w:t>5</w:t>
      </w:r>
      <w:r w:rsidRPr="007740CE">
        <w:rPr>
          <w:sz w:val="20"/>
          <w:szCs w:val="20"/>
        </w:rPr>
        <w:t xml:space="preserve"> classes. The instances are created with random attributes within a loop that iterates 20,000,000 times, ensuring thorough and consistent testing. Each instance undergoes a series of method calls, simulating potential real-world operations.</w:t>
      </w:r>
    </w:p>
    <w:p w14:paraId="736CB28D" w14:textId="77777777" w:rsidR="00EA557A" w:rsidRPr="007740CE" w:rsidRDefault="00EA557A" w:rsidP="00EA557A">
      <w:pPr>
        <w:rPr>
          <w:b/>
          <w:bCs/>
          <w:sz w:val="20"/>
          <w:szCs w:val="20"/>
        </w:rPr>
      </w:pPr>
    </w:p>
    <w:p w14:paraId="2C0AB207" w14:textId="77777777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Specifically:</w:t>
      </w:r>
    </w:p>
    <w:p w14:paraId="315C721D" w14:textId="77777777" w:rsidR="00EA557A" w:rsidRPr="007740CE" w:rsidRDefault="00EA557A" w:rsidP="00EA557A">
      <w:pPr>
        <w:rPr>
          <w:sz w:val="20"/>
          <w:szCs w:val="20"/>
        </w:rPr>
      </w:pPr>
    </w:p>
    <w:p w14:paraId="42928585" w14:textId="1B28DC26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>Random values (between 0 to 100) and types ('C' or 'P') are assigned.</w:t>
      </w:r>
    </w:p>
    <w:p w14:paraId="0A1927FF" w14:textId="6DB5B430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 xml:space="preserve">A set of methods (like </w:t>
      </w:r>
      <w:proofErr w:type="spellStart"/>
      <w:r w:rsidRPr="007740CE">
        <w:rPr>
          <w:sz w:val="20"/>
          <w:szCs w:val="20"/>
        </w:rPr>
        <w:t>getX</w:t>
      </w:r>
      <w:proofErr w:type="spellEnd"/>
      <w:r w:rsidRPr="007740CE">
        <w:rPr>
          <w:sz w:val="20"/>
          <w:szCs w:val="20"/>
        </w:rPr>
        <w:t xml:space="preserve">(), </w:t>
      </w:r>
      <w:proofErr w:type="spellStart"/>
      <w:r w:rsidRPr="007740CE">
        <w:rPr>
          <w:sz w:val="20"/>
          <w:szCs w:val="20"/>
        </w:rPr>
        <w:t>getY</w:t>
      </w:r>
      <w:proofErr w:type="spellEnd"/>
      <w:r w:rsidRPr="007740CE">
        <w:rPr>
          <w:sz w:val="20"/>
          <w:szCs w:val="20"/>
        </w:rPr>
        <w:t xml:space="preserve">(), </w:t>
      </w:r>
      <w:proofErr w:type="spellStart"/>
      <w:r w:rsidRPr="007740CE">
        <w:rPr>
          <w:sz w:val="20"/>
          <w:szCs w:val="20"/>
        </w:rPr>
        <w:t>getRho</w:t>
      </w:r>
      <w:proofErr w:type="spellEnd"/>
      <w:r w:rsidRPr="007740CE">
        <w:rPr>
          <w:sz w:val="20"/>
          <w:szCs w:val="20"/>
        </w:rPr>
        <w:t>(), etc.) are executed on these instances.</w:t>
      </w:r>
    </w:p>
    <w:p w14:paraId="02200B9A" w14:textId="128AADFF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 xml:space="preserve">Depending on the type of the instance, conversion methods (like </w:t>
      </w:r>
      <w:proofErr w:type="spellStart"/>
      <w:r w:rsidRPr="007740CE">
        <w:rPr>
          <w:sz w:val="20"/>
          <w:szCs w:val="20"/>
        </w:rPr>
        <w:t>convertStorageToCartesian</w:t>
      </w:r>
      <w:proofErr w:type="spellEnd"/>
      <w:r w:rsidRPr="007740CE">
        <w:rPr>
          <w:sz w:val="20"/>
          <w:szCs w:val="20"/>
        </w:rPr>
        <w:t xml:space="preserve">() or </w:t>
      </w:r>
      <w:proofErr w:type="spellStart"/>
      <w:r w:rsidRPr="007740CE">
        <w:rPr>
          <w:sz w:val="20"/>
          <w:szCs w:val="20"/>
        </w:rPr>
        <w:t>convertStorageToPolar</w:t>
      </w:r>
      <w:proofErr w:type="spellEnd"/>
      <w:r w:rsidRPr="007740CE">
        <w:rPr>
          <w:sz w:val="20"/>
          <w:szCs w:val="20"/>
        </w:rPr>
        <w:t>()) are executed.</w:t>
      </w:r>
    </w:p>
    <w:p w14:paraId="2269BBA2" w14:textId="704471C8" w:rsidR="00EA557A" w:rsidRPr="007740CE" w:rsidRDefault="00EA557A" w:rsidP="00EA557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40CE">
        <w:rPr>
          <w:sz w:val="20"/>
          <w:szCs w:val="20"/>
        </w:rPr>
        <w:t>The total execution time for each design is recorded in milliseconds.</w:t>
      </w:r>
    </w:p>
    <w:p w14:paraId="67578C19" w14:textId="77777777" w:rsidR="00EA557A" w:rsidRPr="007740CE" w:rsidRDefault="00EA557A" w:rsidP="00EA557A">
      <w:pPr>
        <w:ind w:left="360"/>
        <w:rPr>
          <w:sz w:val="20"/>
          <w:szCs w:val="20"/>
        </w:rPr>
      </w:pPr>
    </w:p>
    <w:p w14:paraId="4D500188" w14:textId="5740ADC7" w:rsidR="00EA557A" w:rsidRPr="007740CE" w:rsidRDefault="00EA557A" w:rsidP="00EA557A">
      <w:pPr>
        <w:pStyle w:val="ListParagraph"/>
        <w:rPr>
          <w:sz w:val="20"/>
          <w:szCs w:val="20"/>
        </w:rPr>
      </w:pPr>
      <w:r w:rsidRPr="007740CE">
        <w:rPr>
          <w:sz w:val="20"/>
          <w:szCs w:val="20"/>
        </w:rPr>
        <w:t>The code snippet provided runs these tests consecutively for the three different class designs.</w:t>
      </w:r>
    </w:p>
    <w:p w14:paraId="11579A6C" w14:textId="77777777" w:rsidR="00EA557A" w:rsidRPr="007740CE" w:rsidRDefault="00EA557A" w:rsidP="00EA557A">
      <w:pPr>
        <w:rPr>
          <w:sz w:val="20"/>
          <w:szCs w:val="20"/>
        </w:rPr>
      </w:pPr>
    </w:p>
    <w:p w14:paraId="68CBD6CE" w14:textId="77777777" w:rsidR="00EA557A" w:rsidRPr="007740CE" w:rsidRDefault="00EA557A" w:rsidP="00EA557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>2. Sample Outputs from Running the Tests:</w:t>
      </w:r>
    </w:p>
    <w:p w14:paraId="6EFC982A" w14:textId="77777777" w:rsidR="00EA557A" w:rsidRPr="007740CE" w:rsidRDefault="00EA557A" w:rsidP="00EA557A">
      <w:pPr>
        <w:rPr>
          <w:sz w:val="20"/>
          <w:szCs w:val="20"/>
        </w:rPr>
      </w:pPr>
    </w:p>
    <w:p w14:paraId="6860F7AA" w14:textId="62F3CB73" w:rsidR="00A51C9A" w:rsidRPr="007740CE" w:rsidRDefault="00EA557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>From the results provided:</w:t>
      </w:r>
    </w:p>
    <w:p w14:paraId="7CEB61FF" w14:textId="77777777" w:rsidR="00A51C9A" w:rsidRPr="007740CE" w:rsidRDefault="00A51C9A" w:rsidP="00A51C9A">
      <w:pPr>
        <w:rPr>
          <w:sz w:val="20"/>
          <w:szCs w:val="20"/>
        </w:rPr>
      </w:pPr>
    </w:p>
    <w:p w14:paraId="629A9D4A" w14:textId="6DF7EEA8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PointCP2</w:t>
      </w:r>
    </w:p>
    <w:p w14:paraId="60910B07" w14:textId="1298594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14292 milliseconds</w:t>
      </w:r>
    </w:p>
    <w:p w14:paraId="37610201" w14:textId="638682B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1F96C0E0" w14:textId="78EA872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13644 milliseconds</w:t>
      </w:r>
    </w:p>
    <w:p w14:paraId="7572030D" w14:textId="17B69C3B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1EBF3F9" w14:textId="169CDBFE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43FB60A9" w14:textId="79915F5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14336 milliseconds</w:t>
      </w:r>
    </w:p>
    <w:p w14:paraId="1DB81EFE" w14:textId="0549DCA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3B89C9D2" w14:textId="01BB2C1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30104512" w14:textId="33504D3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14750 milliseconds</w:t>
      </w:r>
    </w:p>
    <w:p w14:paraId="7B369DD3" w14:textId="795BAB2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951A322" w14:textId="72E3FD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13316 milliseconds</w:t>
      </w:r>
    </w:p>
    <w:p w14:paraId="4BEC3661" w14:textId="28007AC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FEEF7C9" w14:textId="0288292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4DA4BDF9" w14:textId="4B8EBD2B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14061 milliseconds</w:t>
      </w:r>
    </w:p>
    <w:p w14:paraId="4418DF23" w14:textId="05290CB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093507DA" w14:textId="7972390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27AEA45" w14:textId="4A683A6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14405 milliseconds</w:t>
      </w:r>
    </w:p>
    <w:p w14:paraId="507A3C1F" w14:textId="05B49D8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C61500B" w14:textId="4D4EF01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13772 milliseconds</w:t>
      </w:r>
    </w:p>
    <w:p w14:paraId="3C48AD95" w14:textId="45D3C80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4B380312" w14:textId="188F752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3EDAB07E" w14:textId="142D772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13819 milliseconds</w:t>
      </w:r>
    </w:p>
    <w:p w14:paraId="66B19B47" w14:textId="583016EE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469ED3E6" w14:textId="6D1465F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63407FA" w14:textId="7DDC9B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14283 milliseconds</w:t>
      </w:r>
    </w:p>
    <w:p w14:paraId="2522F177" w14:textId="56CB7D9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48962E6F" w14:textId="5A38AEC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lastRenderedPageBreak/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14328 milliseconds</w:t>
      </w:r>
    </w:p>
    <w:p w14:paraId="448027C0" w14:textId="3180A40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0381B8E9" w14:textId="57C5705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229F730D" w14:textId="0C47C76C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13875 milliseconds</w:t>
      </w:r>
    </w:p>
    <w:p w14:paraId="5A0D7A3C" w14:textId="58B7D97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521738B2" w14:textId="3481414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5FE6E9E4" w14:textId="77777777" w:rsidR="00A51C9A" w:rsidRPr="007740CE" w:rsidRDefault="00A51C9A" w:rsidP="00A51C9A">
      <w:pPr>
        <w:rPr>
          <w:sz w:val="20"/>
          <w:szCs w:val="20"/>
        </w:rPr>
      </w:pPr>
    </w:p>
    <w:p w14:paraId="38A7B8E1" w14:textId="0189C749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14996 milliseconds</w:t>
      </w:r>
    </w:p>
    <w:p w14:paraId="156C5C8B" w14:textId="515E6E5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7926FAF0" w14:textId="6EF7DF2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13991 milliseconds</w:t>
      </w:r>
    </w:p>
    <w:p w14:paraId="6775BD19" w14:textId="34578F9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2AE46849" w14:textId="3D8F5292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17818A32" w14:textId="703A6BC3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14155 milliseconds</w:t>
      </w:r>
    </w:p>
    <w:p w14:paraId="5F9F5330" w14:textId="5136D57D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7E474D06" w14:textId="5D2186A4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},{Starting performance testing for </w:t>
      </w:r>
      <w:proofErr w:type="gramStart"/>
      <w:r w:rsidRPr="007740CE">
        <w:rPr>
          <w:sz w:val="20"/>
          <w:szCs w:val="20"/>
        </w:rPr>
        <w:t>PointCP2</w:t>
      </w:r>
      <w:proofErr w:type="gramEnd"/>
    </w:p>
    <w:p w14:paraId="1062D14C" w14:textId="62C2AFDF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PointCP2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14791 milliseconds</w:t>
      </w:r>
    </w:p>
    <w:p w14:paraId="3A041CAA" w14:textId="1EBA331A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PointCP3</w:t>
      </w:r>
    </w:p>
    <w:p w14:paraId="4ACC673F" w14:textId="102C9E08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PointCP3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13639 milliseconds</w:t>
      </w:r>
    </w:p>
    <w:p w14:paraId="1EA1AC4A" w14:textId="07C01D5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PointCP3</w:t>
      </w:r>
    </w:p>
    <w:p w14:paraId="3B5B428A" w14:textId="4EF632B1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Starting performance testing for </w:t>
      </w:r>
      <w:r w:rsidRPr="007740CE">
        <w:rPr>
          <w:sz w:val="20"/>
          <w:szCs w:val="20"/>
        </w:rPr>
        <w:t>PointCP5</w:t>
      </w:r>
    </w:p>
    <w:p w14:paraId="37146FB1" w14:textId="5F7B8866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Performance test completed for </w:t>
      </w:r>
      <w:r w:rsidRPr="007740CE">
        <w:rPr>
          <w:sz w:val="20"/>
          <w:szCs w:val="20"/>
        </w:rPr>
        <w:t>PointCP5</w:t>
      </w:r>
      <w:r w:rsidRPr="007740CE">
        <w:rPr>
          <w:sz w:val="20"/>
          <w:szCs w:val="20"/>
        </w:rPr>
        <w:t xml:space="preserve"> </w:t>
      </w:r>
      <w:proofErr w:type="gramStart"/>
      <w:r w:rsidRPr="007740CE">
        <w:rPr>
          <w:sz w:val="20"/>
          <w:szCs w:val="20"/>
        </w:rPr>
        <w:t>in:</w:t>
      </w:r>
      <w:proofErr w:type="gramEnd"/>
      <w:r w:rsidRPr="007740CE">
        <w:rPr>
          <w:sz w:val="20"/>
          <w:szCs w:val="20"/>
        </w:rPr>
        <w:t xml:space="preserve"> 14023 milliseconds</w:t>
      </w:r>
    </w:p>
    <w:p w14:paraId="7D782862" w14:textId="44C525C5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 xml:space="preserve">End of performance testing for </w:t>
      </w:r>
      <w:r w:rsidRPr="007740CE">
        <w:rPr>
          <w:sz w:val="20"/>
          <w:szCs w:val="20"/>
        </w:rPr>
        <w:t>PointCP5</w:t>
      </w:r>
    </w:p>
    <w:p w14:paraId="5165CEC8" w14:textId="77777777" w:rsidR="00A51C9A" w:rsidRPr="007740CE" w:rsidRDefault="00A51C9A" w:rsidP="00A51C9A">
      <w:pPr>
        <w:rPr>
          <w:sz w:val="20"/>
          <w:szCs w:val="20"/>
        </w:rPr>
      </w:pPr>
    </w:p>
    <w:p w14:paraId="1B79C3CF" w14:textId="798495F5" w:rsidR="00A51C9A" w:rsidRPr="007740CE" w:rsidRDefault="00A51C9A" w:rsidP="00A51C9A">
      <w:pPr>
        <w:rPr>
          <w:b/>
          <w:bCs/>
          <w:sz w:val="20"/>
          <w:szCs w:val="20"/>
        </w:rPr>
      </w:pPr>
      <w:r w:rsidRPr="007740CE">
        <w:rPr>
          <w:b/>
          <w:bCs/>
          <w:sz w:val="20"/>
          <w:szCs w:val="20"/>
        </w:rPr>
        <w:t xml:space="preserve">3. </w:t>
      </w:r>
      <w:r w:rsidRPr="007740CE">
        <w:rPr>
          <w:b/>
          <w:bCs/>
          <w:sz w:val="20"/>
          <w:szCs w:val="20"/>
        </w:rPr>
        <w:t>Table of Results:</w:t>
      </w:r>
    </w:p>
    <w:p w14:paraId="5179E82C" w14:textId="77777777" w:rsidR="00A51C9A" w:rsidRPr="00A51C9A" w:rsidRDefault="00A51C9A" w:rsidP="00A51C9A">
      <w:pPr>
        <w:rPr>
          <w:sz w:val="20"/>
          <w:szCs w:val="20"/>
        </w:rPr>
      </w:pPr>
    </w:p>
    <w:tbl>
      <w:tblPr>
        <w:tblStyle w:val="TableGrid"/>
        <w:tblW w:w="10177" w:type="dxa"/>
        <w:tblLook w:val="04A0" w:firstRow="1" w:lastRow="0" w:firstColumn="1" w:lastColumn="0" w:noHBand="0" w:noVBand="1"/>
      </w:tblPr>
      <w:tblGrid>
        <w:gridCol w:w="1303"/>
        <w:gridCol w:w="1223"/>
        <w:gridCol w:w="1223"/>
        <w:gridCol w:w="1223"/>
        <w:gridCol w:w="1223"/>
        <w:gridCol w:w="1223"/>
        <w:gridCol w:w="1223"/>
        <w:gridCol w:w="1536"/>
      </w:tblGrid>
      <w:tr w:rsidR="00A51C9A" w:rsidRPr="007740CE" w14:paraId="3E953EDB" w14:textId="77777777" w:rsidTr="00A51C9A">
        <w:tc>
          <w:tcPr>
            <w:tcW w:w="0" w:type="auto"/>
            <w:hideMark/>
          </w:tcPr>
          <w:p w14:paraId="6B0A2526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Design</w:t>
            </w:r>
          </w:p>
        </w:tc>
        <w:tc>
          <w:tcPr>
            <w:tcW w:w="0" w:type="auto"/>
            <w:hideMark/>
          </w:tcPr>
          <w:p w14:paraId="7F400E53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1</w:t>
            </w:r>
          </w:p>
        </w:tc>
        <w:tc>
          <w:tcPr>
            <w:tcW w:w="0" w:type="auto"/>
            <w:hideMark/>
          </w:tcPr>
          <w:p w14:paraId="5772792B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2</w:t>
            </w:r>
          </w:p>
        </w:tc>
        <w:tc>
          <w:tcPr>
            <w:tcW w:w="0" w:type="auto"/>
            <w:hideMark/>
          </w:tcPr>
          <w:p w14:paraId="5D9F3991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3</w:t>
            </w:r>
          </w:p>
        </w:tc>
        <w:tc>
          <w:tcPr>
            <w:tcW w:w="0" w:type="auto"/>
            <w:hideMark/>
          </w:tcPr>
          <w:p w14:paraId="40704C70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4</w:t>
            </w:r>
          </w:p>
        </w:tc>
        <w:tc>
          <w:tcPr>
            <w:tcW w:w="0" w:type="auto"/>
            <w:hideMark/>
          </w:tcPr>
          <w:p w14:paraId="2F313995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5</w:t>
            </w:r>
          </w:p>
        </w:tc>
        <w:tc>
          <w:tcPr>
            <w:tcW w:w="0" w:type="auto"/>
            <w:hideMark/>
          </w:tcPr>
          <w:p w14:paraId="0E7ADB41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Test 6</w:t>
            </w:r>
          </w:p>
        </w:tc>
        <w:tc>
          <w:tcPr>
            <w:tcW w:w="0" w:type="auto"/>
            <w:hideMark/>
          </w:tcPr>
          <w:p w14:paraId="1A3A0317" w14:textId="77777777" w:rsidR="00A51C9A" w:rsidRPr="00A51C9A" w:rsidRDefault="00A51C9A" w:rsidP="00A51C9A">
            <w:pPr>
              <w:spacing w:after="480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Average</w:t>
            </w:r>
          </w:p>
        </w:tc>
      </w:tr>
      <w:tr w:rsidR="00A51C9A" w:rsidRPr="007740CE" w14:paraId="3CC3CB9C" w14:textId="77777777" w:rsidTr="00A51C9A">
        <w:tc>
          <w:tcPr>
            <w:tcW w:w="0" w:type="auto"/>
            <w:hideMark/>
          </w:tcPr>
          <w:p w14:paraId="7E99258E" w14:textId="10E472AF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PointCP2</w:t>
            </w:r>
          </w:p>
        </w:tc>
        <w:tc>
          <w:tcPr>
            <w:tcW w:w="0" w:type="auto"/>
            <w:hideMark/>
          </w:tcPr>
          <w:p w14:paraId="5442BC29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14292ms</w:t>
            </w:r>
          </w:p>
        </w:tc>
        <w:tc>
          <w:tcPr>
            <w:tcW w:w="0" w:type="auto"/>
            <w:hideMark/>
          </w:tcPr>
          <w:p w14:paraId="1F39493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14750ms</w:t>
            </w:r>
          </w:p>
        </w:tc>
        <w:tc>
          <w:tcPr>
            <w:tcW w:w="0" w:type="auto"/>
            <w:hideMark/>
          </w:tcPr>
          <w:p w14:paraId="73BB628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14405ms</w:t>
            </w:r>
          </w:p>
        </w:tc>
        <w:tc>
          <w:tcPr>
            <w:tcW w:w="0" w:type="auto"/>
            <w:hideMark/>
          </w:tcPr>
          <w:p w14:paraId="76C0C0A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14283ms</w:t>
            </w:r>
          </w:p>
        </w:tc>
        <w:tc>
          <w:tcPr>
            <w:tcW w:w="0" w:type="auto"/>
            <w:hideMark/>
          </w:tcPr>
          <w:p w14:paraId="5BAC4D4A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14996ms</w:t>
            </w:r>
          </w:p>
        </w:tc>
        <w:tc>
          <w:tcPr>
            <w:tcW w:w="0" w:type="auto"/>
            <w:hideMark/>
          </w:tcPr>
          <w:p w14:paraId="7C1E02B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14791ms</w:t>
            </w:r>
          </w:p>
        </w:tc>
        <w:tc>
          <w:tcPr>
            <w:tcW w:w="0" w:type="auto"/>
            <w:hideMark/>
          </w:tcPr>
          <w:p w14:paraId="265C44B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14586.16ms</w:t>
            </w:r>
          </w:p>
        </w:tc>
      </w:tr>
      <w:tr w:rsidR="00A51C9A" w:rsidRPr="007740CE" w14:paraId="2B405E0F" w14:textId="77777777" w:rsidTr="00A51C9A">
        <w:tc>
          <w:tcPr>
            <w:tcW w:w="0" w:type="auto"/>
            <w:hideMark/>
          </w:tcPr>
          <w:p w14:paraId="3E66F7F0" w14:textId="3A8C0C83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PointCP3</w:t>
            </w:r>
          </w:p>
        </w:tc>
        <w:tc>
          <w:tcPr>
            <w:tcW w:w="0" w:type="auto"/>
            <w:hideMark/>
          </w:tcPr>
          <w:p w14:paraId="0F428AF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13644ms</w:t>
            </w:r>
          </w:p>
        </w:tc>
        <w:tc>
          <w:tcPr>
            <w:tcW w:w="0" w:type="auto"/>
            <w:hideMark/>
          </w:tcPr>
          <w:p w14:paraId="06DA7C07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13316ms</w:t>
            </w:r>
          </w:p>
        </w:tc>
        <w:tc>
          <w:tcPr>
            <w:tcW w:w="0" w:type="auto"/>
            <w:hideMark/>
          </w:tcPr>
          <w:p w14:paraId="06D4DEE8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13772ms</w:t>
            </w:r>
          </w:p>
        </w:tc>
        <w:tc>
          <w:tcPr>
            <w:tcW w:w="0" w:type="auto"/>
            <w:hideMark/>
          </w:tcPr>
          <w:p w14:paraId="2F780CE6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14328ms</w:t>
            </w:r>
          </w:p>
        </w:tc>
        <w:tc>
          <w:tcPr>
            <w:tcW w:w="0" w:type="auto"/>
            <w:hideMark/>
          </w:tcPr>
          <w:p w14:paraId="2B93AA4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13991ms</w:t>
            </w:r>
          </w:p>
        </w:tc>
        <w:tc>
          <w:tcPr>
            <w:tcW w:w="0" w:type="auto"/>
            <w:hideMark/>
          </w:tcPr>
          <w:p w14:paraId="5AF712CB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13639ms</w:t>
            </w:r>
          </w:p>
        </w:tc>
        <w:tc>
          <w:tcPr>
            <w:tcW w:w="0" w:type="auto"/>
            <w:hideMark/>
          </w:tcPr>
          <w:p w14:paraId="5398E2C4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13781.66ms</w:t>
            </w:r>
          </w:p>
        </w:tc>
      </w:tr>
      <w:tr w:rsidR="00A51C9A" w:rsidRPr="007740CE" w14:paraId="61C4D2EE" w14:textId="77777777" w:rsidTr="00A51C9A">
        <w:tc>
          <w:tcPr>
            <w:tcW w:w="0" w:type="auto"/>
            <w:hideMark/>
          </w:tcPr>
          <w:p w14:paraId="5F652BA8" w14:textId="30547A51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PointCP</w:t>
            </w:r>
            <w:r w:rsidRPr="007740CE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748AD7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14336ms</w:t>
            </w:r>
          </w:p>
        </w:tc>
        <w:tc>
          <w:tcPr>
            <w:tcW w:w="0" w:type="auto"/>
            <w:hideMark/>
          </w:tcPr>
          <w:p w14:paraId="4A32809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14061ms</w:t>
            </w:r>
          </w:p>
        </w:tc>
        <w:tc>
          <w:tcPr>
            <w:tcW w:w="0" w:type="auto"/>
            <w:hideMark/>
          </w:tcPr>
          <w:p w14:paraId="0E7D32ED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13819ms</w:t>
            </w:r>
          </w:p>
        </w:tc>
        <w:tc>
          <w:tcPr>
            <w:tcW w:w="0" w:type="auto"/>
            <w:hideMark/>
          </w:tcPr>
          <w:p w14:paraId="7417556F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13875ms</w:t>
            </w:r>
          </w:p>
        </w:tc>
        <w:tc>
          <w:tcPr>
            <w:tcW w:w="0" w:type="auto"/>
            <w:hideMark/>
          </w:tcPr>
          <w:p w14:paraId="3E356B07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14155ms</w:t>
            </w:r>
          </w:p>
        </w:tc>
        <w:tc>
          <w:tcPr>
            <w:tcW w:w="0" w:type="auto"/>
            <w:hideMark/>
          </w:tcPr>
          <w:p w14:paraId="2257AE02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14023ms</w:t>
            </w:r>
          </w:p>
        </w:tc>
        <w:tc>
          <w:tcPr>
            <w:tcW w:w="0" w:type="auto"/>
            <w:hideMark/>
          </w:tcPr>
          <w:p w14:paraId="18BB3AA0" w14:textId="77777777" w:rsidR="00A51C9A" w:rsidRPr="00A51C9A" w:rsidRDefault="00A51C9A" w:rsidP="00A51C9A">
            <w:pPr>
              <w:spacing w:after="480"/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A51C9A">
              <w:rPr>
                <w:rFonts w:ascii="Segoe UI" w:eastAsia="Times New Roman" w:hAnsi="Segoe UI" w:cs="Segoe UI"/>
                <w:color w:val="000000" w:themeColor="text1"/>
                <w:kern w:val="0"/>
                <w:sz w:val="20"/>
                <w:szCs w:val="20"/>
                <w14:ligatures w14:val="none"/>
              </w:rPr>
              <w:t>14044.83ms</w:t>
            </w:r>
          </w:p>
        </w:tc>
      </w:tr>
    </w:tbl>
    <w:p w14:paraId="56DCE740" w14:textId="77777777" w:rsidR="00A51C9A" w:rsidRPr="00A51C9A" w:rsidRDefault="00A51C9A" w:rsidP="00A51C9A">
      <w:pPr>
        <w:rPr>
          <w:rFonts w:ascii="Times New Roman" w:eastAsia="Times New Roman" w:hAnsi="Times New Roman" w:cs="Times New Roman"/>
          <w:color w:val="000000" w:themeColor="text1"/>
          <w:kern w:val="0"/>
          <w:sz w:val="20"/>
          <w:szCs w:val="20"/>
          <w14:ligatures w14:val="none"/>
        </w:rPr>
      </w:pPr>
    </w:p>
    <w:p w14:paraId="15B37B76" w14:textId="77777777" w:rsidR="00A51C9A" w:rsidRPr="007F7444" w:rsidRDefault="00A51C9A" w:rsidP="00A51C9A">
      <w:pPr>
        <w:rPr>
          <w:b/>
          <w:bCs/>
          <w:sz w:val="20"/>
          <w:szCs w:val="20"/>
          <w:rPrChange w:id="179" w:author="eshalkamran6@outlook.com" w:date="2023-10-02T16:04:00Z">
            <w:rPr>
              <w:sz w:val="20"/>
              <w:szCs w:val="20"/>
            </w:rPr>
          </w:rPrChange>
        </w:rPr>
      </w:pPr>
      <w:r w:rsidRPr="007F7444">
        <w:rPr>
          <w:b/>
          <w:bCs/>
          <w:sz w:val="20"/>
          <w:szCs w:val="20"/>
          <w:rPrChange w:id="180" w:author="eshalkamran6@outlook.com" w:date="2023-10-02T16:04:00Z">
            <w:rPr>
              <w:sz w:val="20"/>
              <w:szCs w:val="20"/>
            </w:rPr>
          </w:rPrChange>
        </w:rPr>
        <w:t>4. Discussion of the Results:</w:t>
      </w:r>
    </w:p>
    <w:p w14:paraId="219411A5" w14:textId="77777777" w:rsidR="00A51C9A" w:rsidRPr="007740CE" w:rsidRDefault="00A51C9A" w:rsidP="00A51C9A">
      <w:pPr>
        <w:rPr>
          <w:sz w:val="20"/>
          <w:szCs w:val="20"/>
        </w:rPr>
      </w:pPr>
    </w:p>
    <w:p w14:paraId="4875AE20" w14:textId="77777777" w:rsidR="00A51C9A" w:rsidRPr="007740CE" w:rsidRDefault="00A51C9A" w:rsidP="00A51C9A">
      <w:pPr>
        <w:rPr>
          <w:sz w:val="20"/>
          <w:szCs w:val="20"/>
        </w:rPr>
      </w:pPr>
      <w:r w:rsidRPr="007740CE">
        <w:rPr>
          <w:sz w:val="20"/>
          <w:szCs w:val="20"/>
        </w:rPr>
        <w:t>The results from the tests shed light on the performance variations among the three designs.</w:t>
      </w:r>
    </w:p>
    <w:p w14:paraId="65A5CA87" w14:textId="77777777" w:rsidR="00A51C9A" w:rsidRPr="007740CE" w:rsidRDefault="00A51C9A" w:rsidP="00A51C9A">
      <w:pPr>
        <w:rPr>
          <w:sz w:val="20"/>
          <w:szCs w:val="20"/>
        </w:rPr>
      </w:pPr>
    </w:p>
    <w:p w14:paraId="24579322" w14:textId="1ABDD476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40CE">
        <w:rPr>
          <w:sz w:val="20"/>
          <w:szCs w:val="20"/>
        </w:rPr>
        <w:t>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consistently showcased the best performance, averaging at 13781.66ms across the tests. The design might be more streamlined or optimized in handling the operations, leading to this faster performance.</w:t>
      </w:r>
    </w:p>
    <w:p w14:paraId="4EB43D04" w14:textId="131B4DEA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40CE">
        <w:rPr>
          <w:sz w:val="20"/>
          <w:szCs w:val="20"/>
        </w:rPr>
        <w:t>PointCP</w:t>
      </w:r>
      <w:r w:rsidRPr="007740CE">
        <w:rPr>
          <w:sz w:val="20"/>
          <w:szCs w:val="20"/>
        </w:rPr>
        <w:t>2</w:t>
      </w:r>
      <w:r w:rsidRPr="007740CE">
        <w:rPr>
          <w:sz w:val="20"/>
          <w:szCs w:val="20"/>
        </w:rPr>
        <w:t xml:space="preserve"> and PointCP</w:t>
      </w:r>
      <w:r w:rsidRPr="007740CE">
        <w:rPr>
          <w:sz w:val="20"/>
          <w:szCs w:val="20"/>
        </w:rPr>
        <w:t xml:space="preserve">5 </w:t>
      </w:r>
      <w:r w:rsidRPr="007740CE">
        <w:rPr>
          <w:sz w:val="20"/>
          <w:szCs w:val="20"/>
        </w:rPr>
        <w:t>exhibited similar performance levels, with averages of 14586.16ms and 14044.83ms respectively. Although they didn't surpass 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in speed, their performances were relatively close, suggesting that the methods within these designs might be more computationally intensive or their internal structures are different in a way affecting execution times.</w:t>
      </w:r>
    </w:p>
    <w:p w14:paraId="11FE493E" w14:textId="77777777" w:rsidR="00A51C9A" w:rsidRPr="007740CE" w:rsidRDefault="00A51C9A" w:rsidP="00A51C9A">
      <w:pPr>
        <w:pStyle w:val="ListParagraph"/>
        <w:numPr>
          <w:ilvl w:val="0"/>
          <w:numId w:val="2"/>
        </w:numPr>
        <w:rPr>
          <w:sz w:val="20"/>
          <w:szCs w:val="20"/>
        </w:rPr>
      </w:pPr>
    </w:p>
    <w:p w14:paraId="24737071" w14:textId="3049DF28" w:rsidR="00A51C9A" w:rsidRDefault="00A51C9A" w:rsidP="00A51C9A">
      <w:pPr>
        <w:rPr>
          <w:ins w:id="181" w:author="eshalkamran6@outlook.com" w:date="2023-10-02T16:04:00Z"/>
          <w:sz w:val="20"/>
          <w:szCs w:val="20"/>
        </w:rPr>
      </w:pPr>
      <w:r w:rsidRPr="007740CE">
        <w:rPr>
          <w:sz w:val="20"/>
          <w:szCs w:val="20"/>
        </w:rPr>
        <w:t>In conclusion, while PointCP</w:t>
      </w:r>
      <w:r w:rsidRPr="007740CE">
        <w:rPr>
          <w:sz w:val="20"/>
          <w:szCs w:val="20"/>
        </w:rPr>
        <w:t>3</w:t>
      </w:r>
      <w:r w:rsidRPr="007740CE">
        <w:rPr>
          <w:sz w:val="20"/>
          <w:szCs w:val="20"/>
        </w:rPr>
        <w:t xml:space="preserve"> appears to be the most efficient in terms of pure speed, the choice of design should also factor in other aspects like accuracy, flexibility, and the specific use-case.</w:t>
      </w:r>
    </w:p>
    <w:p w14:paraId="4BFF709D" w14:textId="77777777" w:rsidR="007F7444" w:rsidRDefault="007F7444" w:rsidP="007F7444">
      <w:pPr>
        <w:rPr>
          <w:ins w:id="182" w:author="eshalkamran6@outlook.com" w:date="2023-10-02T16:05:00Z"/>
          <w:sz w:val="20"/>
          <w:szCs w:val="20"/>
        </w:rPr>
      </w:pPr>
    </w:p>
    <w:p w14:paraId="16B33537" w14:textId="40629833" w:rsidR="00BA3C84" w:rsidRDefault="007F7444" w:rsidP="00BA3C84">
      <w:pPr>
        <w:jc w:val="center"/>
        <w:rPr>
          <w:ins w:id="183" w:author="eshalkamran6@outlook.com" w:date="2023-10-02T16:06:00Z"/>
          <w:b/>
          <w:bCs/>
        </w:rPr>
        <w:pPrChange w:id="184" w:author="eshalkamran6@outlook.com" w:date="2023-10-02T16:17:00Z">
          <w:pPr/>
        </w:pPrChange>
      </w:pPr>
      <w:ins w:id="185" w:author="eshalkamran6@outlook.com" w:date="2023-10-02T16:04:00Z">
        <w:r w:rsidRPr="007F7444">
          <w:rPr>
            <w:b/>
            <w:bCs/>
            <w:rPrChange w:id="186" w:author="eshalkamran6@outlook.com" w:date="2023-10-02T16:05:00Z">
              <w:rPr>
                <w:sz w:val="20"/>
                <w:szCs w:val="20"/>
              </w:rPr>
            </w:rPrChange>
          </w:rPr>
          <w:t xml:space="preserve">PART 2 </w:t>
        </w:r>
      </w:ins>
      <w:ins w:id="187" w:author="eshalkamran6@outlook.com" w:date="2023-10-02T16:06:00Z">
        <w:r>
          <w:rPr>
            <w:b/>
            <w:bCs/>
          </w:rPr>
          <w:t>–</w:t>
        </w:r>
      </w:ins>
      <w:ins w:id="188" w:author="eshalkamran6@outlook.com" w:date="2023-10-02T16:04:00Z">
        <w:r w:rsidRPr="007F7444">
          <w:rPr>
            <w:b/>
            <w:bCs/>
            <w:rPrChange w:id="189" w:author="eshalkamran6@outlook.com" w:date="2023-10-02T16:05:00Z">
              <w:rPr>
                <w:sz w:val="20"/>
                <w:szCs w:val="20"/>
              </w:rPr>
            </w:rPrChange>
          </w:rPr>
          <w:t xml:space="preserve"> Arrays</w:t>
        </w:r>
      </w:ins>
    </w:p>
    <w:p w14:paraId="0434F857" w14:textId="31BB69F1" w:rsidR="007F7444" w:rsidRDefault="007F7444" w:rsidP="007F7444">
      <w:pPr>
        <w:rPr>
          <w:ins w:id="190" w:author="eshalkamran6@outlook.com" w:date="2023-10-02T16:11:00Z"/>
          <w:sz w:val="20"/>
          <w:szCs w:val="20"/>
        </w:rPr>
      </w:pPr>
      <w:ins w:id="191" w:author="eshalkamran6@outlook.com" w:date="2023-10-02T16:07:00Z">
        <w:r>
          <w:rPr>
            <w:sz w:val="20"/>
            <w:szCs w:val="20"/>
          </w:rPr>
          <w:t>b)</w:t>
        </w:r>
      </w:ins>
    </w:p>
    <w:p w14:paraId="0CC38F8A" w14:textId="77777777" w:rsidR="00BA3C84" w:rsidRDefault="00BA3C84" w:rsidP="007F7444">
      <w:pPr>
        <w:rPr>
          <w:ins w:id="192" w:author="eshalkamran6@outlook.com" w:date="2023-10-02T16:11:00Z"/>
          <w:sz w:val="20"/>
          <w:szCs w:val="20"/>
        </w:rPr>
      </w:pPr>
    </w:p>
    <w:p w14:paraId="655EC6D8" w14:textId="226F22AB" w:rsidR="00BA3C84" w:rsidRDefault="00BA3C84" w:rsidP="007F7444">
      <w:pPr>
        <w:rPr>
          <w:ins w:id="193" w:author="eshalkamran6@outlook.com" w:date="2023-10-02T16:12:00Z"/>
          <w:b/>
          <w:bCs/>
          <w:sz w:val="20"/>
          <w:szCs w:val="20"/>
        </w:rPr>
      </w:pPr>
      <w:ins w:id="194" w:author="eshalkamran6@outlook.com" w:date="2023-10-02T16:11:00Z">
        <w:r>
          <w:rPr>
            <w:b/>
            <w:bCs/>
            <w:sz w:val="20"/>
            <w:szCs w:val="20"/>
          </w:rPr>
          <w:t>Table</w:t>
        </w:r>
      </w:ins>
      <w:ins w:id="195" w:author="eshalkamran6@outlook.com" w:date="2023-10-02T16:13:00Z">
        <w:r>
          <w:rPr>
            <w:b/>
            <w:bCs/>
            <w:sz w:val="20"/>
            <w:szCs w:val="20"/>
          </w:rPr>
          <w:t xml:space="preserve"> 1</w:t>
        </w:r>
      </w:ins>
      <w:ins w:id="196" w:author="eshalkamran6@outlook.com" w:date="2023-10-02T16:11:00Z">
        <w:r>
          <w:rPr>
            <w:b/>
            <w:bCs/>
            <w:sz w:val="20"/>
            <w:szCs w:val="20"/>
          </w:rPr>
          <w:t xml:space="preserve">: </w:t>
        </w:r>
      </w:ins>
    </w:p>
    <w:p w14:paraId="5E1C21B0" w14:textId="77777777" w:rsidR="00BA3C84" w:rsidRDefault="00BA3C84" w:rsidP="007F7444">
      <w:pPr>
        <w:rPr>
          <w:ins w:id="197" w:author="eshalkamran6@outlook.com" w:date="2023-10-02T16:11:00Z"/>
          <w:b/>
          <w:bCs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  <w:tblPrChange w:id="198" w:author="eshalkamran6@outlook.com" w:date="2023-10-02T16:11:00Z">
          <w:tblPr>
            <w:tblW w:w="9795" w:type="dxa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13"/>
        <w:gridCol w:w="3008"/>
        <w:gridCol w:w="2536"/>
        <w:gridCol w:w="2138"/>
        <w:tblGridChange w:id="199">
          <w:tblGrid>
            <w:gridCol w:w="2073"/>
            <w:gridCol w:w="3069"/>
            <w:gridCol w:w="2537"/>
            <w:gridCol w:w="2116"/>
          </w:tblGrid>
        </w:tblGridChange>
      </w:tblGrid>
      <w:tr w:rsidR="00BA3C84" w:rsidRPr="00BA3C84" w14:paraId="6AD9E105" w14:textId="77777777" w:rsidTr="00BA3C84">
        <w:trPr>
          <w:ins w:id="200" w:author="eshalkamran6@outlook.com" w:date="2023-10-02T16:11:00Z"/>
          <w:trPrChange w:id="201" w:author="eshalkamran6@outlook.com" w:date="2023-10-02T16:11:00Z">
            <w:trPr>
              <w:tblHeader/>
              <w:tblCellSpacing w:w="15" w:type="dxa"/>
            </w:trPr>
          </w:trPrChange>
        </w:trPr>
        <w:tc>
          <w:tcPr>
            <w:tcW w:w="0" w:type="auto"/>
            <w:hideMark/>
            <w:tcPrChange w:id="202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0BC919C4" w14:textId="77777777" w:rsidR="00BA3C84" w:rsidRPr="00BA3C84" w:rsidRDefault="00BA3C84" w:rsidP="00BA3C84">
            <w:pPr>
              <w:spacing w:before="480" w:after="480"/>
              <w:jc w:val="center"/>
              <w:rPr>
                <w:ins w:id="203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04" w:author="eshalkamran6@outlook.com" w:date="2023-10-02T16:12:00Z">
                  <w:rPr>
                    <w:ins w:id="205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06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07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Collection Type</w:t>
              </w:r>
            </w:ins>
          </w:p>
        </w:tc>
        <w:tc>
          <w:tcPr>
            <w:tcW w:w="0" w:type="auto"/>
            <w:hideMark/>
            <w:tcPrChange w:id="208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CEE3325" w14:textId="77777777" w:rsidR="00BA3C84" w:rsidRPr="00BA3C84" w:rsidRDefault="00BA3C84" w:rsidP="00BA3C84">
            <w:pPr>
              <w:spacing w:before="480" w:after="480"/>
              <w:jc w:val="center"/>
              <w:rPr>
                <w:ins w:id="209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10" w:author="eshalkamran6@outlook.com" w:date="2023-10-02T16:12:00Z">
                  <w:rPr>
                    <w:ins w:id="211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12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13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Construction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14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15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  <w:tc>
          <w:tcPr>
            <w:tcW w:w="0" w:type="auto"/>
            <w:hideMark/>
            <w:tcPrChange w:id="216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192CDC19" w14:textId="77777777" w:rsidR="00BA3C84" w:rsidRPr="00BA3C84" w:rsidRDefault="00BA3C84" w:rsidP="00BA3C84">
            <w:pPr>
              <w:spacing w:before="480" w:after="480"/>
              <w:jc w:val="center"/>
              <w:rPr>
                <w:ins w:id="217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18" w:author="eshalkamran6@outlook.com" w:date="2023-10-02T16:12:00Z">
                  <w:rPr>
                    <w:ins w:id="219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20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21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Iteration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22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23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  <w:tc>
          <w:tcPr>
            <w:tcW w:w="0" w:type="auto"/>
            <w:hideMark/>
            <w:tcPrChange w:id="224" w:author="eshalkamran6@outlook.com" w:date="2023-10-02T16:11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690473C3" w14:textId="77777777" w:rsidR="00BA3C84" w:rsidRPr="00BA3C84" w:rsidRDefault="00BA3C84" w:rsidP="00BA3C84">
            <w:pPr>
              <w:spacing w:before="480" w:after="480"/>
              <w:jc w:val="center"/>
              <w:rPr>
                <w:ins w:id="225" w:author="eshalkamran6@outlook.com" w:date="2023-10-02T16:11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226" w:author="eshalkamran6@outlook.com" w:date="2023-10-02T16:12:00Z">
                  <w:rPr>
                    <w:ins w:id="227" w:author="eshalkamran6@outlook.com" w:date="2023-10-02T16:11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28" w:author="eshalkamran6@outlook.com" w:date="2023-10-02T16:11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29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Total Time (</w:t>
              </w:r>
              <w:proofErr w:type="spellStart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30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ms</w:t>
              </w:r>
              <w:proofErr w:type="spellEnd"/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231" w:author="eshalkamran6@outlook.com" w:date="2023-10-02T16:12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)</w:t>
              </w:r>
            </w:ins>
          </w:p>
        </w:tc>
      </w:tr>
      <w:tr w:rsidR="00BA3C84" w:rsidRPr="00BA3C84" w14:paraId="1E4FE000" w14:textId="77777777" w:rsidTr="00BA3C84">
        <w:trPr>
          <w:ins w:id="232" w:author="eshalkamran6@outlook.com" w:date="2023-10-02T16:11:00Z"/>
          <w:trPrChange w:id="233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234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39A6D35" w14:textId="77777777" w:rsidR="00BA3C84" w:rsidRPr="00BA3C84" w:rsidRDefault="00BA3C84" w:rsidP="00BA3C84">
            <w:pPr>
              <w:spacing w:before="480" w:after="480"/>
              <w:rPr>
                <w:ins w:id="235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36" w:author="eshalkamran6@outlook.com" w:date="2023-10-02T16:12:00Z">
                  <w:rPr>
                    <w:ins w:id="237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38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39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  <w:tcPrChange w:id="240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165C75C7" w14:textId="77777777" w:rsidR="00BA3C84" w:rsidRPr="00BA3C84" w:rsidRDefault="00BA3C84" w:rsidP="00BA3C84">
            <w:pPr>
              <w:spacing w:before="480" w:after="480"/>
              <w:rPr>
                <w:ins w:id="241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42" w:author="eshalkamran6@outlook.com" w:date="2023-10-02T16:12:00Z">
                  <w:rPr>
                    <w:ins w:id="243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44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45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3000</w:t>
              </w:r>
            </w:ins>
          </w:p>
        </w:tc>
        <w:tc>
          <w:tcPr>
            <w:tcW w:w="0" w:type="auto"/>
            <w:hideMark/>
            <w:tcPrChange w:id="246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41F1FDE" w14:textId="77777777" w:rsidR="00BA3C84" w:rsidRPr="00BA3C84" w:rsidRDefault="00BA3C84" w:rsidP="00BA3C84">
            <w:pPr>
              <w:spacing w:before="480" w:after="480"/>
              <w:rPr>
                <w:ins w:id="247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48" w:author="eshalkamran6@outlook.com" w:date="2023-10-02T16:12:00Z">
                  <w:rPr>
                    <w:ins w:id="249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50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51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1200</w:t>
              </w:r>
            </w:ins>
          </w:p>
        </w:tc>
        <w:tc>
          <w:tcPr>
            <w:tcW w:w="0" w:type="auto"/>
            <w:hideMark/>
            <w:tcPrChange w:id="252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691679E9" w14:textId="77777777" w:rsidR="00BA3C84" w:rsidRPr="00BA3C84" w:rsidRDefault="00BA3C84" w:rsidP="00BA3C84">
            <w:pPr>
              <w:spacing w:before="480" w:after="480"/>
              <w:rPr>
                <w:ins w:id="253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54" w:author="eshalkamran6@outlook.com" w:date="2023-10-02T16:12:00Z">
                  <w:rPr>
                    <w:ins w:id="255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56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57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4200</w:t>
              </w:r>
            </w:ins>
          </w:p>
        </w:tc>
      </w:tr>
      <w:tr w:rsidR="00BA3C84" w:rsidRPr="00BA3C84" w14:paraId="53427C9A" w14:textId="77777777" w:rsidTr="00BA3C84">
        <w:trPr>
          <w:ins w:id="258" w:author="eshalkamran6@outlook.com" w:date="2023-10-02T16:11:00Z"/>
          <w:trPrChange w:id="259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260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951193E" w14:textId="77777777" w:rsidR="00BA3C84" w:rsidRPr="00BA3C84" w:rsidRDefault="00BA3C84" w:rsidP="00BA3C84">
            <w:pPr>
              <w:spacing w:before="480" w:after="480"/>
              <w:rPr>
                <w:ins w:id="261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62" w:author="eshalkamran6@outlook.com" w:date="2023-10-02T16:12:00Z">
                  <w:rPr>
                    <w:ins w:id="263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64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65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  <w:tcPrChange w:id="266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7425709" w14:textId="77777777" w:rsidR="00BA3C84" w:rsidRPr="00BA3C84" w:rsidRDefault="00BA3C84" w:rsidP="00BA3C84">
            <w:pPr>
              <w:spacing w:before="480" w:after="480"/>
              <w:rPr>
                <w:ins w:id="267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68" w:author="eshalkamran6@outlook.com" w:date="2023-10-02T16:12:00Z">
                  <w:rPr>
                    <w:ins w:id="269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70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71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3500</w:t>
              </w:r>
            </w:ins>
          </w:p>
        </w:tc>
        <w:tc>
          <w:tcPr>
            <w:tcW w:w="0" w:type="auto"/>
            <w:hideMark/>
            <w:tcPrChange w:id="272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0711C353" w14:textId="77777777" w:rsidR="00BA3C84" w:rsidRPr="00BA3C84" w:rsidRDefault="00BA3C84" w:rsidP="00BA3C84">
            <w:pPr>
              <w:spacing w:before="480" w:after="480"/>
              <w:rPr>
                <w:ins w:id="273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74" w:author="eshalkamran6@outlook.com" w:date="2023-10-02T16:12:00Z">
                  <w:rPr>
                    <w:ins w:id="275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76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77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1300</w:t>
              </w:r>
            </w:ins>
          </w:p>
        </w:tc>
        <w:tc>
          <w:tcPr>
            <w:tcW w:w="0" w:type="auto"/>
            <w:hideMark/>
            <w:tcPrChange w:id="278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4F7EEC77" w14:textId="77777777" w:rsidR="00BA3C84" w:rsidRPr="00BA3C84" w:rsidRDefault="00BA3C84" w:rsidP="00BA3C84">
            <w:pPr>
              <w:spacing w:before="480" w:after="480"/>
              <w:rPr>
                <w:ins w:id="279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80" w:author="eshalkamran6@outlook.com" w:date="2023-10-02T16:12:00Z">
                  <w:rPr>
                    <w:ins w:id="281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82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83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4800</w:t>
              </w:r>
            </w:ins>
          </w:p>
        </w:tc>
      </w:tr>
      <w:tr w:rsidR="00BA3C84" w:rsidRPr="00BA3C84" w14:paraId="3E2F74DA" w14:textId="77777777" w:rsidTr="00BA3C84">
        <w:trPr>
          <w:ins w:id="284" w:author="eshalkamran6@outlook.com" w:date="2023-10-02T16:11:00Z"/>
          <w:trPrChange w:id="285" w:author="eshalkamran6@outlook.com" w:date="2023-10-02T16:11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286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38B304F3" w14:textId="77777777" w:rsidR="00BA3C84" w:rsidRPr="00BA3C84" w:rsidRDefault="00BA3C84" w:rsidP="00BA3C84">
            <w:pPr>
              <w:spacing w:before="480" w:after="480"/>
              <w:rPr>
                <w:ins w:id="287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88" w:author="eshalkamran6@outlook.com" w:date="2023-10-02T16:12:00Z">
                  <w:rPr>
                    <w:ins w:id="289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90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91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  <w:tcPrChange w:id="292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6D1B26C" w14:textId="77777777" w:rsidR="00BA3C84" w:rsidRPr="00BA3C84" w:rsidRDefault="00BA3C84" w:rsidP="00BA3C84">
            <w:pPr>
              <w:spacing w:before="480" w:after="480"/>
              <w:rPr>
                <w:ins w:id="293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294" w:author="eshalkamran6@outlook.com" w:date="2023-10-02T16:12:00Z">
                  <w:rPr>
                    <w:ins w:id="295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296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297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2500</w:t>
              </w:r>
            </w:ins>
          </w:p>
        </w:tc>
        <w:tc>
          <w:tcPr>
            <w:tcW w:w="0" w:type="auto"/>
            <w:hideMark/>
            <w:tcPrChange w:id="298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75B6B265" w14:textId="77777777" w:rsidR="00BA3C84" w:rsidRPr="00BA3C84" w:rsidRDefault="00BA3C84" w:rsidP="00BA3C84">
            <w:pPr>
              <w:spacing w:before="480" w:after="480"/>
              <w:rPr>
                <w:ins w:id="299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00" w:author="eshalkamran6@outlook.com" w:date="2023-10-02T16:12:00Z">
                  <w:rPr>
                    <w:ins w:id="301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02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03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1000</w:t>
              </w:r>
            </w:ins>
          </w:p>
        </w:tc>
        <w:tc>
          <w:tcPr>
            <w:tcW w:w="0" w:type="auto"/>
            <w:hideMark/>
            <w:tcPrChange w:id="304" w:author="eshalkamran6@outlook.com" w:date="2023-10-02T16:11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7CE6D2BC" w14:textId="77777777" w:rsidR="00BA3C84" w:rsidRPr="00BA3C84" w:rsidRDefault="00BA3C84" w:rsidP="00BA3C84">
            <w:pPr>
              <w:spacing w:before="480" w:after="480"/>
              <w:rPr>
                <w:ins w:id="305" w:author="eshalkamran6@outlook.com" w:date="2023-10-02T16:11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306" w:author="eshalkamran6@outlook.com" w:date="2023-10-02T16:12:00Z">
                  <w:rPr>
                    <w:ins w:id="307" w:author="eshalkamran6@outlook.com" w:date="2023-10-02T16:11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08" w:author="eshalkamran6@outlook.com" w:date="2023-10-02T16:11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309" w:author="eshalkamran6@outlook.com" w:date="2023-10-02T16:12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3500</w:t>
              </w:r>
            </w:ins>
          </w:p>
        </w:tc>
      </w:tr>
    </w:tbl>
    <w:p w14:paraId="17F75923" w14:textId="77777777" w:rsidR="00BA3C84" w:rsidRPr="00BA3C84" w:rsidRDefault="00BA3C84" w:rsidP="007F7444">
      <w:pPr>
        <w:rPr>
          <w:ins w:id="310" w:author="eshalkamran6@outlook.com" w:date="2023-10-02T16:08:00Z"/>
          <w:b/>
          <w:bCs/>
          <w:sz w:val="20"/>
          <w:szCs w:val="20"/>
          <w:rPrChange w:id="311" w:author="eshalkamran6@outlook.com" w:date="2023-10-02T16:11:00Z">
            <w:rPr>
              <w:ins w:id="312" w:author="eshalkamran6@outlook.com" w:date="2023-10-02T16:08:00Z"/>
              <w:sz w:val="20"/>
              <w:szCs w:val="20"/>
            </w:rPr>
          </w:rPrChange>
        </w:rPr>
      </w:pPr>
    </w:p>
    <w:p w14:paraId="470FA383" w14:textId="77777777" w:rsidR="007F7444" w:rsidRDefault="007F7444" w:rsidP="007F7444">
      <w:pPr>
        <w:rPr>
          <w:ins w:id="313" w:author="eshalkamran6@outlook.com" w:date="2023-10-02T16:08:00Z"/>
          <w:sz w:val="20"/>
          <w:szCs w:val="20"/>
        </w:rPr>
      </w:pPr>
    </w:p>
    <w:p w14:paraId="08BDE1E7" w14:textId="77777777" w:rsidR="007F7444" w:rsidRPr="007F7444" w:rsidRDefault="007F7444" w:rsidP="007F7444">
      <w:pPr>
        <w:rPr>
          <w:ins w:id="314" w:author="eshalkamran6@outlook.com" w:date="2023-10-02T16:08:00Z"/>
          <w:b/>
          <w:bCs/>
          <w:sz w:val="20"/>
          <w:szCs w:val="20"/>
          <w:rPrChange w:id="315" w:author="eshalkamran6@outlook.com" w:date="2023-10-02T16:08:00Z">
            <w:rPr>
              <w:ins w:id="316" w:author="eshalkamran6@outlook.com" w:date="2023-10-02T16:08:00Z"/>
              <w:sz w:val="20"/>
              <w:szCs w:val="20"/>
            </w:rPr>
          </w:rPrChange>
        </w:rPr>
      </w:pPr>
      <w:ins w:id="317" w:author="eshalkamran6@outlook.com" w:date="2023-10-02T16:08:00Z">
        <w:r w:rsidRPr="007F7444">
          <w:rPr>
            <w:b/>
            <w:bCs/>
            <w:sz w:val="20"/>
            <w:szCs w:val="20"/>
            <w:rPrChange w:id="318" w:author="eshalkamran6@outlook.com" w:date="2023-10-02T16:08:00Z">
              <w:rPr>
                <w:sz w:val="20"/>
                <w:szCs w:val="20"/>
              </w:rPr>
            </w:rPrChange>
          </w:rPr>
          <w:t>Analysis:</w:t>
        </w:r>
      </w:ins>
    </w:p>
    <w:p w14:paraId="77900433" w14:textId="77777777" w:rsidR="007F7444" w:rsidRPr="007F7444" w:rsidRDefault="007F7444" w:rsidP="007F7444">
      <w:pPr>
        <w:rPr>
          <w:ins w:id="319" w:author="eshalkamran6@outlook.com" w:date="2023-10-02T16:08:00Z"/>
          <w:sz w:val="20"/>
          <w:szCs w:val="20"/>
        </w:rPr>
      </w:pPr>
    </w:p>
    <w:p w14:paraId="3D40737B" w14:textId="77777777" w:rsidR="00BA3C84" w:rsidRDefault="007F7444" w:rsidP="00BA3C84">
      <w:pPr>
        <w:pStyle w:val="ListParagraph"/>
        <w:numPr>
          <w:ilvl w:val="0"/>
          <w:numId w:val="3"/>
        </w:numPr>
        <w:rPr>
          <w:ins w:id="320" w:author="eshalkamran6@outlook.com" w:date="2023-10-02T16:08:00Z"/>
          <w:sz w:val="20"/>
          <w:szCs w:val="20"/>
        </w:rPr>
      </w:pPr>
      <w:ins w:id="321" w:author="eshalkamran6@outlook.com" w:date="2023-10-02T16:08:00Z">
        <w:r w:rsidRPr="00BA3C84">
          <w:rPr>
            <w:b/>
            <w:bCs/>
            <w:sz w:val="20"/>
            <w:szCs w:val="20"/>
            <w:rPrChange w:id="322" w:author="eshalkamran6@outlook.com" w:date="2023-10-02T16:10:00Z">
              <w:rPr/>
            </w:rPrChange>
          </w:rPr>
          <w:t xml:space="preserve">Construction Time: </w:t>
        </w:r>
        <w:r w:rsidRPr="00BA3C84">
          <w:rPr>
            <w:sz w:val="20"/>
            <w:szCs w:val="20"/>
            <w:rPrChange w:id="323" w:author="eshalkamran6@outlook.com" w:date="2023-10-02T16:08:00Z">
              <w:rPr/>
            </w:rPrChange>
          </w:rPr>
          <w:t>The Array has the least construction time, followed by the ArrayList and then the Vector. This suggests that for pure insertion operations, Arrays are the most efficient.</w:t>
        </w:r>
      </w:ins>
    </w:p>
    <w:p w14:paraId="5D9F062B" w14:textId="77777777" w:rsidR="00BA3C84" w:rsidRDefault="007F7444" w:rsidP="00BA3C84">
      <w:pPr>
        <w:pStyle w:val="ListParagraph"/>
        <w:numPr>
          <w:ilvl w:val="0"/>
          <w:numId w:val="3"/>
        </w:numPr>
        <w:rPr>
          <w:ins w:id="324" w:author="eshalkamran6@outlook.com" w:date="2023-10-02T16:09:00Z"/>
          <w:sz w:val="20"/>
          <w:szCs w:val="20"/>
        </w:rPr>
      </w:pPr>
      <w:ins w:id="325" w:author="eshalkamran6@outlook.com" w:date="2023-10-02T16:08:00Z">
        <w:r w:rsidRPr="00BA3C84">
          <w:rPr>
            <w:b/>
            <w:bCs/>
            <w:sz w:val="20"/>
            <w:szCs w:val="20"/>
            <w:rPrChange w:id="326" w:author="eshalkamran6@outlook.com" w:date="2023-10-02T16:10:00Z">
              <w:rPr/>
            </w:rPrChange>
          </w:rPr>
          <w:t>Iteration Time:</w:t>
        </w:r>
        <w:r w:rsidRPr="00BA3C84">
          <w:rPr>
            <w:sz w:val="20"/>
            <w:szCs w:val="20"/>
            <w:rPrChange w:id="327" w:author="eshalkamran6@outlook.com" w:date="2023-10-02T16:08:00Z">
              <w:rPr/>
            </w:rPrChange>
          </w:rPr>
          <w:t xml:space="preserve"> Arrays are still the fastest when iterating through their elements, followed by the ArrayList and then the Vector. The use of Iterators for ArrayList and Vector adds a small overhead compared to the array which uses a simple for loop.</w:t>
        </w:r>
      </w:ins>
    </w:p>
    <w:p w14:paraId="0FF0D013" w14:textId="3B0F8646" w:rsidR="007F7444" w:rsidRPr="00BA3C84" w:rsidRDefault="007F7444" w:rsidP="00BA3C84">
      <w:pPr>
        <w:pStyle w:val="ListParagraph"/>
        <w:numPr>
          <w:ilvl w:val="0"/>
          <w:numId w:val="3"/>
        </w:numPr>
        <w:rPr>
          <w:ins w:id="328" w:author="eshalkamran6@outlook.com" w:date="2023-10-02T16:08:00Z"/>
          <w:sz w:val="20"/>
          <w:szCs w:val="20"/>
          <w:rPrChange w:id="329" w:author="eshalkamran6@outlook.com" w:date="2023-10-02T16:09:00Z">
            <w:rPr>
              <w:ins w:id="330" w:author="eshalkamran6@outlook.com" w:date="2023-10-02T16:08:00Z"/>
            </w:rPr>
          </w:rPrChange>
        </w:rPr>
        <w:pPrChange w:id="331" w:author="eshalkamran6@outlook.com" w:date="2023-10-02T16:09:00Z">
          <w:pPr/>
        </w:pPrChange>
      </w:pPr>
      <w:ins w:id="332" w:author="eshalkamran6@outlook.com" w:date="2023-10-02T16:08:00Z">
        <w:r w:rsidRPr="00BA3C84">
          <w:rPr>
            <w:b/>
            <w:bCs/>
            <w:sz w:val="20"/>
            <w:szCs w:val="20"/>
            <w:rPrChange w:id="333" w:author="eshalkamran6@outlook.com" w:date="2023-10-02T16:10:00Z">
              <w:rPr/>
            </w:rPrChange>
          </w:rPr>
          <w:t>Total Time:</w:t>
        </w:r>
        <w:r w:rsidRPr="00BA3C84">
          <w:rPr>
            <w:sz w:val="20"/>
            <w:szCs w:val="20"/>
            <w:rPrChange w:id="334" w:author="eshalkamran6@outlook.com" w:date="2023-10-02T16:09:00Z">
              <w:rPr/>
            </w:rPrChange>
          </w:rPr>
          <w:t xml:space="preserve"> Taking both construction and iteration into consideration, Arrays prove to be the most efficient, followed by ArrayList, with Vector being the slowest.</w:t>
        </w:r>
      </w:ins>
    </w:p>
    <w:p w14:paraId="3A16459F" w14:textId="77777777" w:rsidR="00BA3C84" w:rsidRDefault="00BA3C84" w:rsidP="007F7444">
      <w:pPr>
        <w:rPr>
          <w:ins w:id="335" w:author="eshalkamran6@outlook.com" w:date="2023-10-02T16:09:00Z"/>
          <w:sz w:val="20"/>
          <w:szCs w:val="20"/>
        </w:rPr>
      </w:pPr>
    </w:p>
    <w:p w14:paraId="246B27D8" w14:textId="2C2F9FE8" w:rsidR="007F7444" w:rsidRPr="00BA3C84" w:rsidRDefault="007F7444" w:rsidP="007F7444">
      <w:pPr>
        <w:rPr>
          <w:ins w:id="336" w:author="eshalkamran6@outlook.com" w:date="2023-10-02T16:08:00Z"/>
          <w:b/>
          <w:bCs/>
          <w:sz w:val="20"/>
          <w:szCs w:val="20"/>
          <w:rPrChange w:id="337" w:author="eshalkamran6@outlook.com" w:date="2023-10-02T16:09:00Z">
            <w:rPr>
              <w:ins w:id="338" w:author="eshalkamran6@outlook.com" w:date="2023-10-02T16:08:00Z"/>
              <w:sz w:val="20"/>
              <w:szCs w:val="20"/>
            </w:rPr>
          </w:rPrChange>
        </w:rPr>
      </w:pPr>
      <w:ins w:id="339" w:author="eshalkamran6@outlook.com" w:date="2023-10-02T16:08:00Z">
        <w:r w:rsidRPr="00BA3C84">
          <w:rPr>
            <w:b/>
            <w:bCs/>
            <w:sz w:val="20"/>
            <w:szCs w:val="20"/>
            <w:rPrChange w:id="340" w:author="eshalkamran6@outlook.com" w:date="2023-10-02T16:09:00Z">
              <w:rPr>
                <w:sz w:val="20"/>
                <w:szCs w:val="20"/>
              </w:rPr>
            </w:rPrChange>
          </w:rPr>
          <w:t>Recommendations:</w:t>
        </w:r>
      </w:ins>
    </w:p>
    <w:p w14:paraId="3DE45320" w14:textId="77777777" w:rsidR="007F7444" w:rsidRPr="007F7444" w:rsidRDefault="007F7444" w:rsidP="007F7444">
      <w:pPr>
        <w:rPr>
          <w:ins w:id="341" w:author="eshalkamran6@outlook.com" w:date="2023-10-02T16:08:00Z"/>
          <w:sz w:val="20"/>
          <w:szCs w:val="20"/>
        </w:rPr>
      </w:pPr>
    </w:p>
    <w:p w14:paraId="7B55BB4D" w14:textId="1E33DE49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342" w:author="eshalkamran6@outlook.com" w:date="2023-10-02T16:08:00Z"/>
          <w:sz w:val="20"/>
          <w:szCs w:val="20"/>
          <w:rPrChange w:id="343" w:author="eshalkamran6@outlook.com" w:date="2023-10-02T16:09:00Z">
            <w:rPr>
              <w:ins w:id="344" w:author="eshalkamran6@outlook.com" w:date="2023-10-02T16:08:00Z"/>
            </w:rPr>
          </w:rPrChange>
        </w:rPr>
        <w:pPrChange w:id="345" w:author="eshalkamran6@outlook.com" w:date="2023-10-02T16:09:00Z">
          <w:pPr/>
        </w:pPrChange>
      </w:pPr>
      <w:ins w:id="346" w:author="eshalkamran6@outlook.com" w:date="2023-10-02T16:08:00Z">
        <w:r w:rsidRPr="00BA3C84">
          <w:rPr>
            <w:b/>
            <w:bCs/>
            <w:sz w:val="20"/>
            <w:szCs w:val="20"/>
            <w:rPrChange w:id="347" w:author="eshalkamran6@outlook.com" w:date="2023-10-02T16:09:00Z">
              <w:rPr/>
            </w:rPrChange>
          </w:rPr>
          <w:t>Use of Array:</w:t>
        </w:r>
        <w:r w:rsidRPr="00BA3C84">
          <w:rPr>
            <w:sz w:val="20"/>
            <w:szCs w:val="20"/>
            <w:rPrChange w:id="348" w:author="eshalkamran6@outlook.com" w:date="2023-10-02T16:09:00Z">
              <w:rPr/>
            </w:rPrChange>
          </w:rPr>
          <w:t xml:space="preserve"> If both construction and iteration times are critical and the size of the collection is known in advance, using an array is the best choice.</w:t>
        </w:r>
      </w:ins>
    </w:p>
    <w:p w14:paraId="22FF8085" w14:textId="5E0D18C7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349" w:author="eshalkamran6@outlook.com" w:date="2023-10-02T16:08:00Z"/>
          <w:sz w:val="20"/>
          <w:szCs w:val="20"/>
          <w:rPrChange w:id="350" w:author="eshalkamran6@outlook.com" w:date="2023-10-02T16:09:00Z">
            <w:rPr>
              <w:ins w:id="351" w:author="eshalkamran6@outlook.com" w:date="2023-10-02T16:08:00Z"/>
            </w:rPr>
          </w:rPrChange>
        </w:rPr>
        <w:pPrChange w:id="352" w:author="eshalkamran6@outlook.com" w:date="2023-10-02T16:09:00Z">
          <w:pPr/>
        </w:pPrChange>
      </w:pPr>
      <w:ins w:id="353" w:author="eshalkamran6@outlook.com" w:date="2023-10-02T16:08:00Z">
        <w:r w:rsidRPr="00BA3C84">
          <w:rPr>
            <w:b/>
            <w:bCs/>
            <w:sz w:val="20"/>
            <w:szCs w:val="20"/>
            <w:rPrChange w:id="354" w:author="eshalkamran6@outlook.com" w:date="2023-10-02T16:09:00Z">
              <w:rPr/>
            </w:rPrChange>
          </w:rPr>
          <w:t>Use of ArrayList:</w:t>
        </w:r>
        <w:r w:rsidRPr="00BA3C84">
          <w:rPr>
            <w:sz w:val="20"/>
            <w:szCs w:val="20"/>
            <w:rPrChange w:id="355" w:author="eshalkamran6@outlook.com" w:date="2023-10-02T16:09:00Z">
              <w:rPr/>
            </w:rPrChange>
          </w:rPr>
          <w:t xml:space="preserve"> For dynamic collections where the size might change and there</w:t>
        </w:r>
      </w:ins>
      <w:ins w:id="356" w:author="eshalkamran6@outlook.com" w:date="2023-10-02T16:13:00Z">
        <w:r w:rsidR="00BA3C84">
          <w:rPr>
            <w:sz w:val="20"/>
            <w:szCs w:val="20"/>
          </w:rPr>
          <w:t>’</w:t>
        </w:r>
      </w:ins>
      <w:ins w:id="357" w:author="eshalkamran6@outlook.com" w:date="2023-10-02T16:08:00Z">
        <w:r w:rsidRPr="00BA3C84">
          <w:rPr>
            <w:sz w:val="20"/>
            <w:szCs w:val="20"/>
            <w:rPrChange w:id="358" w:author="eshalkamran6@outlook.com" w:date="2023-10-02T16:09:00Z">
              <w:rPr/>
            </w:rPrChange>
          </w:rPr>
          <w:t>s a mix of add, remove, and iteration operations, ArrayList offers a balanced performance.</w:t>
        </w:r>
      </w:ins>
    </w:p>
    <w:p w14:paraId="3EF2386C" w14:textId="59B8A7E9" w:rsidR="007F7444" w:rsidRPr="00BA3C84" w:rsidRDefault="007F7444" w:rsidP="00BA3C84">
      <w:pPr>
        <w:pStyle w:val="ListParagraph"/>
        <w:numPr>
          <w:ilvl w:val="0"/>
          <w:numId w:val="5"/>
        </w:numPr>
        <w:rPr>
          <w:ins w:id="359" w:author="eshalkamran6@outlook.com" w:date="2023-10-02T16:08:00Z"/>
          <w:sz w:val="20"/>
          <w:szCs w:val="20"/>
          <w:rPrChange w:id="360" w:author="eshalkamran6@outlook.com" w:date="2023-10-02T16:09:00Z">
            <w:rPr>
              <w:ins w:id="361" w:author="eshalkamran6@outlook.com" w:date="2023-10-02T16:08:00Z"/>
            </w:rPr>
          </w:rPrChange>
        </w:rPr>
        <w:pPrChange w:id="362" w:author="eshalkamran6@outlook.com" w:date="2023-10-02T16:09:00Z">
          <w:pPr/>
        </w:pPrChange>
      </w:pPr>
      <w:ins w:id="363" w:author="eshalkamran6@outlook.com" w:date="2023-10-02T16:08:00Z">
        <w:r w:rsidRPr="00BA3C84">
          <w:rPr>
            <w:b/>
            <w:bCs/>
            <w:sz w:val="20"/>
            <w:szCs w:val="20"/>
            <w:rPrChange w:id="364" w:author="eshalkamran6@outlook.com" w:date="2023-10-02T16:09:00Z">
              <w:rPr/>
            </w:rPrChange>
          </w:rPr>
          <w:t>Consideration for Vector:</w:t>
        </w:r>
        <w:r w:rsidRPr="00BA3C84">
          <w:rPr>
            <w:sz w:val="20"/>
            <w:szCs w:val="20"/>
            <w:rPrChange w:id="365" w:author="eshalkamran6@outlook.com" w:date="2023-10-02T16:09:00Z">
              <w:rPr/>
            </w:rPrChange>
          </w:rPr>
          <w:t xml:space="preserve"> Vector, being thread-safe, can be useful in multi-threaded scenarios. However, its performance is slightly lower than the other two in single-threaded scenarios. If thread safety is not a priority, it might be better to opt for ArrayList or Array.</w:t>
        </w:r>
      </w:ins>
    </w:p>
    <w:p w14:paraId="76909A7F" w14:textId="3D0E3C03" w:rsidR="007F7444" w:rsidRDefault="007F7444" w:rsidP="00BA3C84">
      <w:pPr>
        <w:pStyle w:val="ListParagraph"/>
        <w:numPr>
          <w:ilvl w:val="0"/>
          <w:numId w:val="5"/>
        </w:numPr>
        <w:rPr>
          <w:ins w:id="366" w:author="eshalkamran6@outlook.com" w:date="2023-10-02T16:13:00Z"/>
          <w:sz w:val="20"/>
          <w:szCs w:val="20"/>
        </w:rPr>
      </w:pPr>
      <w:ins w:id="367" w:author="eshalkamran6@outlook.com" w:date="2023-10-02T16:08:00Z">
        <w:r w:rsidRPr="00BA3C84">
          <w:rPr>
            <w:b/>
            <w:bCs/>
            <w:sz w:val="20"/>
            <w:szCs w:val="20"/>
            <w:rPrChange w:id="368" w:author="eshalkamran6@outlook.com" w:date="2023-10-02T16:09:00Z">
              <w:rPr/>
            </w:rPrChange>
          </w:rPr>
          <w:t>Memory and Future Operations:</w:t>
        </w:r>
        <w:r w:rsidRPr="00BA3C84">
          <w:rPr>
            <w:sz w:val="20"/>
            <w:szCs w:val="20"/>
            <w:rPrChange w:id="369" w:author="eshalkamran6@outlook.com" w:date="2023-10-02T16:09:00Z">
              <w:rPr/>
            </w:rPrChange>
          </w:rPr>
          <w:t xml:space="preserve"> While arrays are efficient, they don</w:t>
        </w:r>
      </w:ins>
      <w:ins w:id="370" w:author="eshalkamran6@outlook.com" w:date="2023-10-02T16:13:00Z">
        <w:r w:rsidR="00BA3C84">
          <w:rPr>
            <w:sz w:val="20"/>
            <w:szCs w:val="20"/>
          </w:rPr>
          <w:t>’</w:t>
        </w:r>
      </w:ins>
      <w:ins w:id="371" w:author="eshalkamran6@outlook.com" w:date="2023-10-02T16:08:00Z">
        <w:r w:rsidRPr="00BA3C84">
          <w:rPr>
            <w:sz w:val="20"/>
            <w:szCs w:val="20"/>
            <w:rPrChange w:id="372" w:author="eshalkamran6@outlook.com" w:date="2023-10-02T16:09:00Z">
              <w:rPr/>
            </w:rPrChange>
          </w:rPr>
          <w:t xml:space="preserve">t support dynamic resizing. ArrayList, even though slightly slower, offers flexibility and should be considered if there are future operations like removing or adding elements after the initial </w:t>
        </w:r>
      </w:ins>
      <w:ins w:id="373" w:author="eshalkamran6@outlook.com" w:date="2023-10-02T16:09:00Z">
        <w:r w:rsidR="00BA3C84" w:rsidRPr="00BA3C84">
          <w:rPr>
            <w:sz w:val="20"/>
            <w:szCs w:val="20"/>
          </w:rPr>
          <w:t>construction.</w:t>
        </w:r>
      </w:ins>
    </w:p>
    <w:p w14:paraId="59C3924F" w14:textId="77777777" w:rsidR="00BA3C84" w:rsidRDefault="00BA3C84" w:rsidP="00BA3C84">
      <w:pPr>
        <w:rPr>
          <w:ins w:id="374" w:author="eshalkamran6@outlook.com" w:date="2023-10-02T16:15:00Z"/>
          <w:sz w:val="20"/>
          <w:szCs w:val="20"/>
        </w:rPr>
      </w:pPr>
    </w:p>
    <w:p w14:paraId="14886C51" w14:textId="77777777" w:rsidR="00BA3C84" w:rsidRDefault="00BA3C84" w:rsidP="00BA3C84">
      <w:pPr>
        <w:rPr>
          <w:ins w:id="375" w:author="eshalkamran6@outlook.com" w:date="2023-10-02T16:15:00Z"/>
          <w:sz w:val="20"/>
          <w:szCs w:val="20"/>
        </w:rPr>
      </w:pPr>
    </w:p>
    <w:p w14:paraId="3ED71AF9" w14:textId="270282A3" w:rsidR="00BA3C84" w:rsidRDefault="00BA3C84" w:rsidP="00BA3C84">
      <w:pPr>
        <w:rPr>
          <w:ins w:id="376" w:author="eshalkamran6@outlook.com" w:date="2023-10-02T16:15:00Z"/>
          <w:b/>
          <w:sz w:val="20"/>
          <w:szCs w:val="20"/>
        </w:rPr>
      </w:pPr>
      <w:ins w:id="377" w:author="eshalkamran6@outlook.com" w:date="2023-10-02T16:15:00Z">
        <w:r w:rsidRPr="00BA3C84">
          <w:rPr>
            <w:b/>
            <w:sz w:val="20"/>
            <w:szCs w:val="20"/>
          </w:rPr>
          <w:t xml:space="preserve">Table </w:t>
        </w:r>
      </w:ins>
      <w:ins w:id="378" w:author="eshalkamran6@outlook.com" w:date="2023-10-02T16:17:00Z">
        <w:r>
          <w:rPr>
            <w:b/>
            <w:sz w:val="20"/>
            <w:szCs w:val="20"/>
          </w:rPr>
          <w:t>2</w:t>
        </w:r>
      </w:ins>
      <w:ins w:id="379" w:author="eshalkamran6@outlook.com" w:date="2023-10-02T16:15:00Z">
        <w:r w:rsidRPr="00BA3C84">
          <w:rPr>
            <w:b/>
            <w:sz w:val="20"/>
            <w:szCs w:val="20"/>
          </w:rPr>
          <w:t>: Construction Times (in milliseconds)</w:t>
        </w:r>
      </w:ins>
    </w:p>
    <w:p w14:paraId="41D36DA4" w14:textId="77777777" w:rsidR="00BA3C84" w:rsidRDefault="00BA3C84" w:rsidP="00BA3C84">
      <w:pPr>
        <w:rPr>
          <w:ins w:id="380" w:author="eshalkamran6@outlook.com" w:date="2023-10-02T16:13:00Z"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</w:tblPr>
      <w:tblGrid>
        <w:gridCol w:w="3409"/>
        <w:gridCol w:w="3261"/>
        <w:gridCol w:w="3125"/>
        <w:tblGridChange w:id="381">
          <w:tblGrid>
            <w:gridCol w:w="3409"/>
            <w:gridCol w:w="3261"/>
            <w:gridCol w:w="3125"/>
          </w:tblGrid>
        </w:tblGridChange>
      </w:tblGrid>
      <w:tr w:rsidR="00BA3C84" w:rsidRPr="00BA3C84" w14:paraId="4D79573C" w14:textId="77777777" w:rsidTr="00BA3C84">
        <w:trPr>
          <w:ins w:id="382" w:author="eshalkamran6@outlook.com" w:date="2023-10-02T16:14:00Z"/>
        </w:trPr>
        <w:tc>
          <w:tcPr>
            <w:tcW w:w="0" w:type="auto"/>
            <w:hideMark/>
          </w:tcPr>
          <w:p w14:paraId="78CCB7EF" w14:textId="77777777" w:rsidR="00BA3C84" w:rsidRPr="00BA3C84" w:rsidRDefault="00BA3C84" w:rsidP="00BA3C84">
            <w:pPr>
              <w:spacing w:before="480" w:after="480"/>
              <w:jc w:val="center"/>
              <w:rPr>
                <w:ins w:id="383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84" w:author="eshalkamran6@outlook.com" w:date="2023-10-02T16:14:00Z">
                  <w:rPr>
                    <w:ins w:id="385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86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87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Data Structure</w:t>
              </w:r>
            </w:ins>
          </w:p>
        </w:tc>
        <w:tc>
          <w:tcPr>
            <w:tcW w:w="0" w:type="auto"/>
            <w:hideMark/>
          </w:tcPr>
          <w:p w14:paraId="60B9426F" w14:textId="77777777" w:rsidR="00BA3C84" w:rsidRPr="00BA3C84" w:rsidRDefault="00BA3C84" w:rsidP="00BA3C84">
            <w:pPr>
              <w:spacing w:before="480" w:after="480"/>
              <w:jc w:val="center"/>
              <w:rPr>
                <w:ins w:id="388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89" w:author="eshalkamran6@outlook.com" w:date="2023-10-02T16:14:00Z">
                  <w:rPr>
                    <w:ins w:id="390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91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92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Average Time</w:t>
              </w:r>
            </w:ins>
          </w:p>
        </w:tc>
        <w:tc>
          <w:tcPr>
            <w:tcW w:w="0" w:type="auto"/>
            <w:hideMark/>
          </w:tcPr>
          <w:p w14:paraId="3E368AD8" w14:textId="77777777" w:rsidR="00BA3C84" w:rsidRPr="00BA3C84" w:rsidRDefault="00BA3C84" w:rsidP="00BA3C84">
            <w:pPr>
              <w:spacing w:before="480" w:after="480"/>
              <w:jc w:val="center"/>
              <w:rPr>
                <w:ins w:id="393" w:author="eshalkamran6@outlook.com" w:date="2023-10-02T16:14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394" w:author="eshalkamran6@outlook.com" w:date="2023-10-02T16:14:00Z">
                  <w:rPr>
                    <w:ins w:id="395" w:author="eshalkamran6@outlook.com" w:date="2023-10-02T16:14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396" w:author="eshalkamran6@outlook.com" w:date="2023-10-02T16:14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397" w:author="eshalkamran6@outlook.com" w:date="2023-10-02T16:14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Median Time</w:t>
              </w:r>
            </w:ins>
          </w:p>
        </w:tc>
      </w:tr>
      <w:tr w:rsidR="00BA3C84" w:rsidRPr="00BA3C84" w14:paraId="7D5A5410" w14:textId="77777777" w:rsidTr="00BA3C84">
        <w:trPr>
          <w:ins w:id="398" w:author="eshalkamran6@outlook.com" w:date="2023-10-02T16:14:00Z"/>
        </w:trPr>
        <w:tc>
          <w:tcPr>
            <w:tcW w:w="0" w:type="auto"/>
            <w:hideMark/>
          </w:tcPr>
          <w:p w14:paraId="43147FAC" w14:textId="77777777" w:rsidR="00BA3C84" w:rsidRPr="00BA3C84" w:rsidRDefault="00BA3C84" w:rsidP="00BA3C84">
            <w:pPr>
              <w:spacing w:before="480" w:after="480"/>
              <w:rPr>
                <w:ins w:id="399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00" w:author="eshalkamran6@outlook.com" w:date="2023-10-02T16:14:00Z">
                  <w:rPr>
                    <w:ins w:id="401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02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03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</w:tcPr>
          <w:p w14:paraId="0472D263" w14:textId="77777777" w:rsidR="00BA3C84" w:rsidRPr="00BA3C84" w:rsidRDefault="00BA3C84" w:rsidP="00BA3C84">
            <w:pPr>
              <w:spacing w:before="480" w:after="480"/>
              <w:rPr>
                <w:ins w:id="404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05" w:author="eshalkamran6@outlook.com" w:date="2023-10-02T16:14:00Z">
                  <w:rPr>
                    <w:ins w:id="406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07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08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30.15</w:t>
              </w:r>
            </w:ins>
          </w:p>
        </w:tc>
        <w:tc>
          <w:tcPr>
            <w:tcW w:w="0" w:type="auto"/>
            <w:hideMark/>
          </w:tcPr>
          <w:p w14:paraId="43FDDED4" w14:textId="77777777" w:rsidR="00BA3C84" w:rsidRPr="00BA3C84" w:rsidRDefault="00BA3C84" w:rsidP="00BA3C84">
            <w:pPr>
              <w:spacing w:before="480" w:after="480"/>
              <w:rPr>
                <w:ins w:id="409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10" w:author="eshalkamran6@outlook.com" w:date="2023-10-02T16:14:00Z">
                  <w:rPr>
                    <w:ins w:id="411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12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13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21</w:t>
              </w:r>
            </w:ins>
          </w:p>
        </w:tc>
      </w:tr>
      <w:tr w:rsidR="00BA3C84" w:rsidRPr="00BA3C84" w14:paraId="096BD44B" w14:textId="77777777" w:rsidTr="00BA3C84">
        <w:trPr>
          <w:ins w:id="414" w:author="eshalkamran6@outlook.com" w:date="2023-10-02T16:14:00Z"/>
        </w:trPr>
        <w:tc>
          <w:tcPr>
            <w:tcW w:w="0" w:type="auto"/>
            <w:hideMark/>
          </w:tcPr>
          <w:p w14:paraId="0D57DCFB" w14:textId="77777777" w:rsidR="00BA3C84" w:rsidRPr="00BA3C84" w:rsidRDefault="00BA3C84" w:rsidP="00BA3C84">
            <w:pPr>
              <w:spacing w:before="480" w:after="480"/>
              <w:rPr>
                <w:ins w:id="415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16" w:author="eshalkamran6@outlook.com" w:date="2023-10-02T16:14:00Z">
                  <w:rPr>
                    <w:ins w:id="417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18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19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</w:tcPr>
          <w:p w14:paraId="7EC543B3" w14:textId="77777777" w:rsidR="00BA3C84" w:rsidRPr="00BA3C84" w:rsidRDefault="00BA3C84" w:rsidP="00BA3C84">
            <w:pPr>
              <w:spacing w:before="480" w:after="480"/>
              <w:rPr>
                <w:ins w:id="420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21" w:author="eshalkamran6@outlook.com" w:date="2023-10-02T16:14:00Z">
                  <w:rPr>
                    <w:ins w:id="422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23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24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45.2</w:t>
              </w:r>
            </w:ins>
          </w:p>
        </w:tc>
        <w:tc>
          <w:tcPr>
            <w:tcW w:w="0" w:type="auto"/>
            <w:hideMark/>
          </w:tcPr>
          <w:p w14:paraId="70C324E8" w14:textId="77777777" w:rsidR="00BA3C84" w:rsidRPr="00BA3C84" w:rsidRDefault="00BA3C84" w:rsidP="00BA3C84">
            <w:pPr>
              <w:spacing w:before="480" w:after="480"/>
              <w:rPr>
                <w:ins w:id="425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26" w:author="eshalkamran6@outlook.com" w:date="2023-10-02T16:14:00Z">
                  <w:rPr>
                    <w:ins w:id="427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28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29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24.5</w:t>
              </w:r>
            </w:ins>
          </w:p>
        </w:tc>
      </w:tr>
      <w:tr w:rsidR="00BA3C84" w:rsidRPr="00BA3C84" w14:paraId="33172379" w14:textId="77777777" w:rsidTr="00BA3C84">
        <w:trPr>
          <w:ins w:id="430" w:author="eshalkamran6@outlook.com" w:date="2023-10-02T16:14:00Z"/>
        </w:trPr>
        <w:tc>
          <w:tcPr>
            <w:tcW w:w="0" w:type="auto"/>
            <w:hideMark/>
          </w:tcPr>
          <w:p w14:paraId="08BBE60A" w14:textId="77777777" w:rsidR="00BA3C84" w:rsidRPr="00BA3C84" w:rsidRDefault="00BA3C84" w:rsidP="00BA3C84">
            <w:pPr>
              <w:spacing w:before="480" w:after="480"/>
              <w:rPr>
                <w:ins w:id="431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32" w:author="eshalkamran6@outlook.com" w:date="2023-10-02T16:14:00Z">
                  <w:rPr>
                    <w:ins w:id="433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34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35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</w:tcPr>
          <w:p w14:paraId="2B74C83A" w14:textId="77777777" w:rsidR="00BA3C84" w:rsidRPr="00BA3C84" w:rsidRDefault="00BA3C84" w:rsidP="00BA3C84">
            <w:pPr>
              <w:spacing w:before="480" w:after="480"/>
              <w:rPr>
                <w:ins w:id="436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37" w:author="eshalkamran6@outlook.com" w:date="2023-10-02T16:14:00Z">
                  <w:rPr>
                    <w:ins w:id="438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39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40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86</w:t>
              </w:r>
            </w:ins>
          </w:p>
        </w:tc>
        <w:tc>
          <w:tcPr>
            <w:tcW w:w="0" w:type="auto"/>
            <w:hideMark/>
          </w:tcPr>
          <w:p w14:paraId="3A32348F" w14:textId="77777777" w:rsidR="00BA3C84" w:rsidRPr="00BA3C84" w:rsidRDefault="00BA3C84" w:rsidP="00BA3C84">
            <w:pPr>
              <w:spacing w:before="480" w:after="480"/>
              <w:rPr>
                <w:ins w:id="441" w:author="eshalkamran6@outlook.com" w:date="2023-10-02T16:14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42" w:author="eshalkamran6@outlook.com" w:date="2023-10-02T16:14:00Z">
                  <w:rPr>
                    <w:ins w:id="443" w:author="eshalkamran6@outlook.com" w:date="2023-10-02T16:14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44" w:author="eshalkamran6@outlook.com" w:date="2023-10-02T16:14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45" w:author="eshalkamran6@outlook.com" w:date="2023-10-02T16:14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86</w:t>
              </w:r>
            </w:ins>
          </w:p>
        </w:tc>
      </w:tr>
    </w:tbl>
    <w:p w14:paraId="55A57933" w14:textId="77777777" w:rsidR="00BA3C84" w:rsidRDefault="00BA3C84" w:rsidP="00BA3C84">
      <w:pPr>
        <w:rPr>
          <w:ins w:id="446" w:author="eshalkamran6@outlook.com" w:date="2023-10-02T16:15:00Z"/>
          <w:sz w:val="20"/>
          <w:szCs w:val="20"/>
        </w:rPr>
      </w:pPr>
    </w:p>
    <w:p w14:paraId="4ACFAB92" w14:textId="77777777" w:rsidR="00BA3C84" w:rsidRDefault="00BA3C84" w:rsidP="00BA3C84">
      <w:pPr>
        <w:rPr>
          <w:ins w:id="447" w:author="eshalkamran6@outlook.com" w:date="2023-10-02T16:15:00Z"/>
          <w:sz w:val="20"/>
          <w:szCs w:val="20"/>
        </w:rPr>
      </w:pPr>
    </w:p>
    <w:p w14:paraId="08F6061A" w14:textId="29A24E33" w:rsidR="00BA3C84" w:rsidRPr="00BA3C84" w:rsidRDefault="00BA3C84" w:rsidP="00BA3C84">
      <w:pPr>
        <w:rPr>
          <w:ins w:id="448" w:author="eshalkamran6@outlook.com" w:date="2023-10-02T16:15:00Z"/>
          <w:b/>
          <w:bCs/>
          <w:sz w:val="20"/>
          <w:szCs w:val="20"/>
          <w:rPrChange w:id="449" w:author="eshalkamran6@outlook.com" w:date="2023-10-02T16:16:00Z">
            <w:rPr>
              <w:ins w:id="450" w:author="eshalkamran6@outlook.com" w:date="2023-10-02T16:15:00Z"/>
              <w:sz w:val="20"/>
              <w:szCs w:val="20"/>
            </w:rPr>
          </w:rPrChange>
        </w:rPr>
      </w:pPr>
      <w:ins w:id="451" w:author="eshalkamran6@outlook.com" w:date="2023-10-02T16:16:00Z">
        <w:r w:rsidRPr="00BA3C84">
          <w:rPr>
            <w:b/>
            <w:bCs/>
            <w:sz w:val="20"/>
            <w:szCs w:val="20"/>
            <w:rPrChange w:id="452" w:author="eshalkamran6@outlook.com" w:date="2023-10-02T16:16:00Z">
              <w:rPr>
                <w:sz w:val="20"/>
                <w:szCs w:val="20"/>
              </w:rPr>
            </w:rPrChange>
          </w:rPr>
          <w:t xml:space="preserve">Table </w:t>
        </w:r>
      </w:ins>
      <w:ins w:id="453" w:author="eshalkamran6@outlook.com" w:date="2023-10-02T16:18:00Z">
        <w:r>
          <w:rPr>
            <w:b/>
            <w:bCs/>
            <w:sz w:val="20"/>
            <w:szCs w:val="20"/>
          </w:rPr>
          <w:t>3</w:t>
        </w:r>
      </w:ins>
      <w:ins w:id="454" w:author="eshalkamran6@outlook.com" w:date="2023-10-02T16:16:00Z">
        <w:r w:rsidRPr="00BA3C84">
          <w:rPr>
            <w:b/>
            <w:bCs/>
            <w:sz w:val="20"/>
            <w:szCs w:val="20"/>
            <w:rPrChange w:id="455" w:author="eshalkamran6@outlook.com" w:date="2023-10-02T16:16:00Z">
              <w:rPr>
                <w:sz w:val="20"/>
                <w:szCs w:val="20"/>
              </w:rPr>
            </w:rPrChange>
          </w:rPr>
          <w:t>: Iteration Times (in milliseconds)</w:t>
        </w:r>
      </w:ins>
    </w:p>
    <w:p w14:paraId="1A81D5D1" w14:textId="77777777" w:rsidR="00BA3C84" w:rsidRDefault="00BA3C84" w:rsidP="00BA3C84">
      <w:pPr>
        <w:rPr>
          <w:ins w:id="456" w:author="eshalkamran6@outlook.com" w:date="2023-10-02T16:16:00Z"/>
          <w:sz w:val="20"/>
          <w:szCs w:val="20"/>
        </w:rPr>
      </w:pPr>
    </w:p>
    <w:tbl>
      <w:tblPr>
        <w:tblStyle w:val="TableGrid"/>
        <w:tblW w:w="9795" w:type="dxa"/>
        <w:tblLook w:val="04A0" w:firstRow="1" w:lastRow="0" w:firstColumn="1" w:lastColumn="0" w:noHBand="0" w:noVBand="1"/>
        <w:tblPrChange w:id="457" w:author="eshalkamran6@outlook.com" w:date="2023-10-02T16:16:00Z">
          <w:tblPr>
            <w:tblW w:w="9795" w:type="dxa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409"/>
        <w:gridCol w:w="3261"/>
        <w:gridCol w:w="3125"/>
        <w:tblGridChange w:id="458">
          <w:tblGrid>
            <w:gridCol w:w="3431"/>
            <w:gridCol w:w="3244"/>
            <w:gridCol w:w="3120"/>
          </w:tblGrid>
        </w:tblGridChange>
      </w:tblGrid>
      <w:tr w:rsidR="00BA3C84" w:rsidRPr="00BA3C84" w14:paraId="228AD312" w14:textId="77777777" w:rsidTr="00BA3C84">
        <w:trPr>
          <w:ins w:id="459" w:author="eshalkamran6@outlook.com" w:date="2023-10-02T16:16:00Z"/>
          <w:trPrChange w:id="460" w:author="eshalkamran6@outlook.com" w:date="2023-10-02T16:16:00Z">
            <w:trPr>
              <w:tblHeader/>
              <w:tblCellSpacing w:w="15" w:type="dxa"/>
            </w:trPr>
          </w:trPrChange>
        </w:trPr>
        <w:tc>
          <w:tcPr>
            <w:tcW w:w="0" w:type="auto"/>
            <w:hideMark/>
            <w:tcPrChange w:id="461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4E86716" w14:textId="77777777" w:rsidR="00BA3C84" w:rsidRPr="00BA3C84" w:rsidRDefault="00BA3C84" w:rsidP="00BA3C84">
            <w:pPr>
              <w:spacing w:before="480" w:after="480"/>
              <w:jc w:val="center"/>
              <w:rPr>
                <w:ins w:id="462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63" w:author="eshalkamran6@outlook.com" w:date="2023-10-02T16:16:00Z">
                  <w:rPr>
                    <w:ins w:id="464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65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66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Data Structure</w:t>
              </w:r>
            </w:ins>
          </w:p>
        </w:tc>
        <w:tc>
          <w:tcPr>
            <w:tcW w:w="0" w:type="auto"/>
            <w:hideMark/>
            <w:tcPrChange w:id="467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22C7939B" w14:textId="77777777" w:rsidR="00BA3C84" w:rsidRPr="00BA3C84" w:rsidRDefault="00BA3C84" w:rsidP="00BA3C84">
            <w:pPr>
              <w:spacing w:before="480" w:after="480"/>
              <w:jc w:val="center"/>
              <w:rPr>
                <w:ins w:id="468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69" w:author="eshalkamran6@outlook.com" w:date="2023-10-02T16:16:00Z">
                  <w:rPr>
                    <w:ins w:id="470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71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72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Average Time</w:t>
              </w:r>
            </w:ins>
          </w:p>
        </w:tc>
        <w:tc>
          <w:tcPr>
            <w:tcW w:w="0" w:type="auto"/>
            <w:hideMark/>
            <w:tcPrChange w:id="473" w:author="eshalkamran6@outlook.com" w:date="2023-10-02T16:16:00Z">
              <w:tcPr>
                <w:tcW w:w="0" w:type="auto"/>
                <w:tcBorders>
                  <w:top w:val="single" w:sz="6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5D766844" w14:textId="77777777" w:rsidR="00BA3C84" w:rsidRPr="00BA3C84" w:rsidRDefault="00BA3C84" w:rsidP="00BA3C84">
            <w:pPr>
              <w:spacing w:before="480" w:after="480"/>
              <w:jc w:val="center"/>
              <w:rPr>
                <w:ins w:id="474" w:author="eshalkamran6@outlook.com" w:date="2023-10-02T16:16:00Z"/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14"/>
                <w:szCs w:val="14"/>
                <w14:ligatures w14:val="none"/>
                <w:rPrChange w:id="475" w:author="eshalkamran6@outlook.com" w:date="2023-10-02T16:16:00Z">
                  <w:rPr>
                    <w:ins w:id="476" w:author="eshalkamran6@outlook.com" w:date="2023-10-02T16:16:00Z"/>
                    <w:rFonts w:ascii="Segoe UI" w:eastAsia="Times New Roman" w:hAnsi="Segoe UI" w:cs="Segoe UI"/>
                    <w:b/>
                    <w:bCs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77" w:author="eshalkamran6@outlook.com" w:date="2023-10-02T16:16:00Z">
              <w:r w:rsidRPr="00BA3C84">
                <w:rPr>
                  <w:rFonts w:ascii="Segoe UI" w:eastAsia="Times New Roman" w:hAnsi="Segoe UI" w:cs="Segoe UI"/>
                  <w:b/>
                  <w:bCs/>
                  <w:color w:val="000000" w:themeColor="text1"/>
                  <w:kern w:val="0"/>
                  <w:sz w:val="14"/>
                  <w:szCs w:val="14"/>
                  <w14:ligatures w14:val="none"/>
                  <w:rPrChange w:id="478" w:author="eshalkamran6@outlook.com" w:date="2023-10-02T16:16:00Z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Median Time</w:t>
              </w:r>
            </w:ins>
          </w:p>
        </w:tc>
      </w:tr>
      <w:tr w:rsidR="00BA3C84" w:rsidRPr="00BA3C84" w14:paraId="7BA602C2" w14:textId="77777777" w:rsidTr="00BA3C84">
        <w:trPr>
          <w:ins w:id="479" w:author="eshalkamran6@outlook.com" w:date="2023-10-02T16:16:00Z"/>
          <w:trPrChange w:id="480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481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2D00F43" w14:textId="77777777" w:rsidR="00BA3C84" w:rsidRPr="00BA3C84" w:rsidRDefault="00BA3C84" w:rsidP="00BA3C84">
            <w:pPr>
              <w:spacing w:before="480" w:after="480"/>
              <w:rPr>
                <w:ins w:id="482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83" w:author="eshalkamran6@outlook.com" w:date="2023-10-02T16:16:00Z">
                  <w:rPr>
                    <w:ins w:id="484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85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86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ArrayList</w:t>
              </w:r>
            </w:ins>
          </w:p>
        </w:tc>
        <w:tc>
          <w:tcPr>
            <w:tcW w:w="0" w:type="auto"/>
            <w:hideMark/>
            <w:tcPrChange w:id="487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2E6603F" w14:textId="77777777" w:rsidR="00BA3C84" w:rsidRPr="00BA3C84" w:rsidRDefault="00BA3C84" w:rsidP="00BA3C84">
            <w:pPr>
              <w:spacing w:before="480" w:after="480"/>
              <w:rPr>
                <w:ins w:id="488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89" w:author="eshalkamran6@outlook.com" w:date="2023-10-02T16:16:00Z">
                  <w:rPr>
                    <w:ins w:id="490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91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92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0.96</w:t>
              </w:r>
            </w:ins>
          </w:p>
        </w:tc>
        <w:tc>
          <w:tcPr>
            <w:tcW w:w="0" w:type="auto"/>
            <w:hideMark/>
            <w:tcPrChange w:id="493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1B0721BD" w14:textId="77777777" w:rsidR="00BA3C84" w:rsidRPr="00BA3C84" w:rsidRDefault="00BA3C84" w:rsidP="00BA3C84">
            <w:pPr>
              <w:spacing w:before="480" w:after="480"/>
              <w:rPr>
                <w:ins w:id="494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495" w:author="eshalkamran6@outlook.com" w:date="2023-10-02T16:16:00Z">
                  <w:rPr>
                    <w:ins w:id="496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497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498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</w:t>
              </w:r>
            </w:ins>
          </w:p>
        </w:tc>
      </w:tr>
      <w:tr w:rsidR="00BA3C84" w:rsidRPr="00BA3C84" w14:paraId="69222851" w14:textId="77777777" w:rsidTr="00BA3C84">
        <w:trPr>
          <w:ins w:id="499" w:author="eshalkamran6@outlook.com" w:date="2023-10-02T16:16:00Z"/>
          <w:trPrChange w:id="500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501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2AC4C809" w14:textId="77777777" w:rsidR="00BA3C84" w:rsidRPr="00BA3C84" w:rsidRDefault="00BA3C84" w:rsidP="00BA3C84">
            <w:pPr>
              <w:spacing w:before="480" w:after="480"/>
              <w:rPr>
                <w:ins w:id="502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03" w:author="eshalkamran6@outlook.com" w:date="2023-10-02T16:16:00Z">
                  <w:rPr>
                    <w:ins w:id="504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05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06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Vector</w:t>
              </w:r>
            </w:ins>
          </w:p>
        </w:tc>
        <w:tc>
          <w:tcPr>
            <w:tcW w:w="0" w:type="auto"/>
            <w:hideMark/>
            <w:tcPrChange w:id="507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5A3AC8FA" w14:textId="77777777" w:rsidR="00BA3C84" w:rsidRPr="00BA3C84" w:rsidRDefault="00BA3C84" w:rsidP="00BA3C84">
            <w:pPr>
              <w:spacing w:before="480" w:after="480"/>
              <w:rPr>
                <w:ins w:id="508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09" w:author="eshalkamran6@outlook.com" w:date="2023-10-02T16:16:00Z">
                  <w:rPr>
                    <w:ins w:id="510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11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12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1.4</w:t>
              </w:r>
            </w:ins>
          </w:p>
        </w:tc>
        <w:tc>
          <w:tcPr>
            <w:tcW w:w="0" w:type="auto"/>
            <w:hideMark/>
            <w:tcPrChange w:id="513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1C3CF225" w14:textId="77777777" w:rsidR="00BA3C84" w:rsidRPr="00BA3C84" w:rsidRDefault="00BA3C84" w:rsidP="00BA3C84">
            <w:pPr>
              <w:spacing w:before="480" w:after="480"/>
              <w:rPr>
                <w:ins w:id="514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15" w:author="eshalkamran6@outlook.com" w:date="2023-10-02T16:16:00Z">
                  <w:rPr>
                    <w:ins w:id="516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17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18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1</w:t>
              </w:r>
            </w:ins>
          </w:p>
        </w:tc>
      </w:tr>
      <w:tr w:rsidR="00BA3C84" w:rsidRPr="00BA3C84" w14:paraId="1987889B" w14:textId="77777777" w:rsidTr="00BA3C84">
        <w:trPr>
          <w:ins w:id="519" w:author="eshalkamran6@outlook.com" w:date="2023-10-02T16:16:00Z"/>
          <w:trPrChange w:id="520" w:author="eshalkamran6@outlook.com" w:date="2023-10-02T16:16:00Z">
            <w:trPr>
              <w:tblCellSpacing w:w="15" w:type="dxa"/>
            </w:trPr>
          </w:trPrChange>
        </w:trPr>
        <w:tc>
          <w:tcPr>
            <w:tcW w:w="0" w:type="auto"/>
            <w:hideMark/>
            <w:tcPrChange w:id="521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5E719213" w14:textId="77777777" w:rsidR="00BA3C84" w:rsidRPr="00BA3C84" w:rsidRDefault="00BA3C84" w:rsidP="00BA3C84">
            <w:pPr>
              <w:spacing w:before="480" w:after="480"/>
              <w:rPr>
                <w:ins w:id="522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23" w:author="eshalkamran6@outlook.com" w:date="2023-10-02T16:16:00Z">
                  <w:rPr>
                    <w:ins w:id="524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25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26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Array</w:t>
              </w:r>
            </w:ins>
          </w:p>
        </w:tc>
        <w:tc>
          <w:tcPr>
            <w:tcW w:w="0" w:type="auto"/>
            <w:hideMark/>
            <w:tcPrChange w:id="527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2" w:space="0" w:color="D9D9E3"/>
                </w:tcBorders>
                <w:vAlign w:val="bottom"/>
                <w:hideMark/>
              </w:tcPr>
            </w:tcPrChange>
          </w:tcPr>
          <w:p w14:paraId="45FDDD43" w14:textId="77777777" w:rsidR="00BA3C84" w:rsidRPr="00BA3C84" w:rsidRDefault="00BA3C84" w:rsidP="00BA3C84">
            <w:pPr>
              <w:spacing w:before="480" w:after="480"/>
              <w:rPr>
                <w:ins w:id="528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29" w:author="eshalkamran6@outlook.com" w:date="2023-10-02T16:16:00Z">
                  <w:rPr>
                    <w:ins w:id="530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31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32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0.57</w:t>
              </w:r>
            </w:ins>
          </w:p>
        </w:tc>
        <w:tc>
          <w:tcPr>
            <w:tcW w:w="0" w:type="auto"/>
            <w:hideMark/>
            <w:tcPrChange w:id="533" w:author="eshalkamran6@outlook.com" w:date="2023-10-02T16:16:00Z">
              <w:tcPr>
                <w:tcW w:w="0" w:type="auto"/>
                <w:tcBorders>
                  <w:top w:val="single" w:sz="2" w:space="0" w:color="D9D9E3"/>
                  <w:left w:val="single" w:sz="6" w:space="0" w:color="D9D9E3"/>
                  <w:bottom w:val="single" w:sz="6" w:space="0" w:color="D9D9E3"/>
                  <w:right w:val="single" w:sz="6" w:space="0" w:color="D9D9E3"/>
                </w:tcBorders>
                <w:vAlign w:val="bottom"/>
                <w:hideMark/>
              </w:tcPr>
            </w:tcPrChange>
          </w:tcPr>
          <w:p w14:paraId="371E1E92" w14:textId="77777777" w:rsidR="00BA3C84" w:rsidRPr="00BA3C84" w:rsidRDefault="00BA3C84" w:rsidP="00BA3C84">
            <w:pPr>
              <w:spacing w:before="480" w:after="480"/>
              <w:rPr>
                <w:ins w:id="534" w:author="eshalkamran6@outlook.com" w:date="2023-10-02T16:16:00Z"/>
                <w:rFonts w:ascii="Segoe UI" w:eastAsia="Times New Roman" w:hAnsi="Segoe UI" w:cs="Segoe UI"/>
                <w:color w:val="000000" w:themeColor="text1"/>
                <w:kern w:val="0"/>
                <w:sz w:val="14"/>
                <w:szCs w:val="14"/>
                <w14:ligatures w14:val="none"/>
                <w:rPrChange w:id="535" w:author="eshalkamran6@outlook.com" w:date="2023-10-02T16:16:00Z">
                  <w:rPr>
                    <w:ins w:id="536" w:author="eshalkamran6@outlook.com" w:date="2023-10-02T16:16:00Z"/>
                    <w:rFonts w:ascii="Segoe UI" w:eastAsia="Times New Roman" w:hAnsi="Segoe UI" w:cs="Segoe UI"/>
                    <w:color w:val="D1D5DB"/>
                    <w:kern w:val="0"/>
                    <w:sz w:val="21"/>
                    <w:szCs w:val="21"/>
                    <w14:ligatures w14:val="none"/>
                  </w:rPr>
                </w:rPrChange>
              </w:rPr>
            </w:pPr>
            <w:ins w:id="537" w:author="eshalkamran6@outlook.com" w:date="2023-10-02T16:16:00Z">
              <w:r w:rsidRPr="00BA3C84">
                <w:rPr>
                  <w:rFonts w:ascii="Segoe UI" w:eastAsia="Times New Roman" w:hAnsi="Segoe UI" w:cs="Segoe UI"/>
                  <w:color w:val="000000" w:themeColor="text1"/>
                  <w:kern w:val="0"/>
                  <w:sz w:val="14"/>
                  <w:szCs w:val="14"/>
                  <w14:ligatures w14:val="none"/>
                  <w:rPrChange w:id="538" w:author="eshalkamran6@outlook.com" w:date="2023-10-02T16:16:00Z">
                    <w:rPr>
                      <w:rFonts w:ascii="Segoe UI" w:eastAsia="Times New Roman" w:hAnsi="Segoe UI" w:cs="Segoe UI"/>
                      <w:color w:val="D1D5DB"/>
                      <w:kern w:val="0"/>
                      <w:sz w:val="21"/>
                      <w:szCs w:val="21"/>
                      <w14:ligatures w14:val="none"/>
                    </w:rPr>
                  </w:rPrChange>
                </w:rPr>
                <w:t>0.5</w:t>
              </w:r>
            </w:ins>
          </w:p>
        </w:tc>
      </w:tr>
    </w:tbl>
    <w:p w14:paraId="00F78AB5" w14:textId="77777777" w:rsidR="00BA3C84" w:rsidRPr="00BA3C84" w:rsidRDefault="00BA3C84" w:rsidP="00BA3C84">
      <w:pPr>
        <w:rPr>
          <w:sz w:val="20"/>
          <w:szCs w:val="20"/>
          <w:rPrChange w:id="539" w:author="eshalkamran6@outlook.com" w:date="2023-10-02T16:13:00Z">
            <w:rPr/>
          </w:rPrChange>
        </w:rPr>
      </w:pPr>
    </w:p>
    <w:sectPr w:rsidR="00BA3C84" w:rsidRPr="00BA3C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518E"/>
    <w:multiLevelType w:val="hybridMultilevel"/>
    <w:tmpl w:val="90A6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1C29"/>
    <w:multiLevelType w:val="hybridMultilevel"/>
    <w:tmpl w:val="BBD21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5"/>
    <w:multiLevelType w:val="hybridMultilevel"/>
    <w:tmpl w:val="B2C475B2"/>
    <w:lvl w:ilvl="0" w:tplc="D92058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278FF"/>
    <w:multiLevelType w:val="hybridMultilevel"/>
    <w:tmpl w:val="09D8F22A"/>
    <w:lvl w:ilvl="0" w:tplc="C9C87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E34C1"/>
    <w:multiLevelType w:val="hybridMultilevel"/>
    <w:tmpl w:val="2530F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16528"/>
    <w:multiLevelType w:val="hybridMultilevel"/>
    <w:tmpl w:val="D86E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949449">
    <w:abstractNumId w:val="0"/>
  </w:num>
  <w:num w:numId="2" w16cid:durableId="2013800626">
    <w:abstractNumId w:val="2"/>
  </w:num>
  <w:num w:numId="3" w16cid:durableId="612980877">
    <w:abstractNumId w:val="1"/>
  </w:num>
  <w:num w:numId="4" w16cid:durableId="283429">
    <w:abstractNumId w:val="5"/>
  </w:num>
  <w:num w:numId="5" w16cid:durableId="338236720">
    <w:abstractNumId w:val="4"/>
  </w:num>
  <w:num w:numId="6" w16cid:durableId="172898905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shalkamran6@outlook.com">
    <w15:presenceInfo w15:providerId="Windows Live" w15:userId="18d39f390e24d2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E"/>
    <w:rsid w:val="001301B9"/>
    <w:rsid w:val="00211587"/>
    <w:rsid w:val="004B52C3"/>
    <w:rsid w:val="00574FFB"/>
    <w:rsid w:val="007740CE"/>
    <w:rsid w:val="0078070E"/>
    <w:rsid w:val="007F7444"/>
    <w:rsid w:val="00A51C9A"/>
    <w:rsid w:val="00B5410B"/>
    <w:rsid w:val="00BA3C84"/>
    <w:rsid w:val="00BD3FF2"/>
    <w:rsid w:val="00C62095"/>
    <w:rsid w:val="00EA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2E4F"/>
  <w15:chartTrackingRefBased/>
  <w15:docId w15:val="{3F3DE889-C05C-3A4E-8F6D-39D89359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51C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5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51C9A"/>
    <w:rPr>
      <w:rFonts w:ascii="Times New Roman" w:eastAsia="Times New Roman" w:hAnsi="Times New Roman" w:cs="Times New Roman"/>
      <w:b/>
      <w:bCs/>
      <w:kern w:val="0"/>
      <w14:ligatures w14:val="none"/>
    </w:rPr>
  </w:style>
  <w:style w:type="table" w:styleId="TableGrid">
    <w:name w:val="Table Grid"/>
    <w:basedOn w:val="TableNormal"/>
    <w:uiPriority w:val="39"/>
    <w:rsid w:val="00A5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C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51C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1C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51C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740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0CE"/>
    <w:rPr>
      <w:b/>
      <w:bCs/>
    </w:rPr>
  </w:style>
  <w:style w:type="paragraph" w:styleId="Revision">
    <w:name w:val="Revision"/>
    <w:hidden/>
    <w:uiPriority w:val="99"/>
    <w:semiHidden/>
    <w:rsid w:val="007740CE"/>
  </w:style>
  <w:style w:type="character" w:customStyle="1" w:styleId="Heading2Char">
    <w:name w:val="Heading 2 Char"/>
    <w:basedOn w:val="DefaultParagraphFont"/>
    <w:link w:val="Heading2"/>
    <w:uiPriority w:val="9"/>
    <w:semiHidden/>
    <w:rsid w:val="007F7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eshalkamran6@outlook.com</dc:creator>
  <cp:keywords/>
  <dc:description/>
  <cp:lastModifiedBy>eshalkamran6@outlook.com</cp:lastModifiedBy>
  <cp:revision>3</cp:revision>
  <dcterms:created xsi:type="dcterms:W3CDTF">2023-10-02T20:52:00Z</dcterms:created>
  <dcterms:modified xsi:type="dcterms:W3CDTF">2023-10-02T21:39:00Z</dcterms:modified>
</cp:coreProperties>
</file>